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3695" w14:textId="5FB165BD" w:rsidR="00B42D72" w:rsidRDefault="00B42D72" w:rsidP="00B42D72">
      <w:pPr>
        <w:jc w:val="center"/>
      </w:pPr>
      <w:del w:id="0" w:author="Husni Mubarok" w:date="2022-01-27T13:46:00Z">
        <w:r w:rsidRPr="00512922" w:rsidDel="00846E41">
          <w:rPr>
            <w:noProof/>
            <w:lang w:eastAsia="en-US"/>
          </w:rPr>
          <w:drawing>
            <wp:inline distT="0" distB="0" distL="0" distR="0" wp14:anchorId="5334535F" wp14:editId="3398F999">
              <wp:extent cx="896112" cy="89633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lang\Downloads\logo_ui_hitam.wm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96112" cy="896333"/>
                      </a:xfrm>
                      <a:prstGeom prst="rect">
                        <a:avLst/>
                      </a:prstGeom>
                      <a:noFill/>
                      <a:ln>
                        <a:noFill/>
                      </a:ln>
                    </pic:spPr>
                  </pic:pic>
                </a:graphicData>
              </a:graphic>
            </wp:inline>
          </w:drawing>
        </w:r>
      </w:del>
    </w:p>
    <w:p w14:paraId="1A89DA5B" w14:textId="31BA9C01" w:rsidR="00B42D72" w:rsidRPr="00846E41" w:rsidRDefault="00B42D72" w:rsidP="00B42D72">
      <w:pPr>
        <w:spacing w:line="240" w:lineRule="auto"/>
        <w:jc w:val="center"/>
        <w:rPr>
          <w:lang w:val="id-ID"/>
          <w:rPrChange w:id="1" w:author="Husni Mubarok" w:date="2022-01-27T13:47:00Z">
            <w:rPr/>
          </w:rPrChange>
        </w:rPr>
      </w:pPr>
      <w:del w:id="2" w:author="Husni Mubarok" w:date="2022-01-27T13:47:00Z">
        <w:r w:rsidDel="00846E41">
          <w:rPr>
            <w:b/>
          </w:rPr>
          <w:delText>UNIVERSITAS INDONESIA</w:delText>
        </w:r>
      </w:del>
      <w:ins w:id="3" w:author="Husni Mubarok" w:date="2022-01-27T13:47:00Z">
        <w:r w:rsidR="00846E41">
          <w:rPr>
            <w:b/>
            <w:lang w:val="id-ID"/>
          </w:rPr>
          <w:t>Institute Teknologi dan Bisnis Swadharma</w:t>
        </w:r>
      </w:ins>
    </w:p>
    <w:p w14:paraId="358AA1F0" w14:textId="77777777" w:rsidR="00B42D72" w:rsidRDefault="00B42D72" w:rsidP="00B42D72">
      <w:pPr>
        <w:spacing w:line="240" w:lineRule="auto"/>
        <w:jc w:val="center"/>
      </w:pPr>
    </w:p>
    <w:p w14:paraId="2273359A" w14:textId="24A2815B" w:rsidR="00B42D72" w:rsidRDefault="00B42D72" w:rsidP="00B42D72">
      <w:pPr>
        <w:spacing w:line="240" w:lineRule="auto"/>
        <w:jc w:val="center"/>
        <w:rPr>
          <w:ins w:id="4" w:author="Husni Mubarok" w:date="2022-01-27T13:47:00Z"/>
          <w:b/>
          <w:sz w:val="28"/>
          <w:lang w:val="id-ID"/>
        </w:rPr>
      </w:pPr>
      <w:del w:id="5" w:author="Husni Mubarok" w:date="2022-01-27T13:47:00Z">
        <w:r w:rsidDel="00846E41">
          <w:rPr>
            <w:b/>
            <w:sz w:val="28"/>
          </w:rPr>
          <w:delText>SKRIPSI BELUM ADA JUDUL YANG DIJADIKAN SEBAGAI TEMPLATE SKRIPSI UNTUK DIGUNAKAN OLEH PARA JUNIOR YANG MEMBUTUHKAN</w:delText>
        </w:r>
      </w:del>
      <w:ins w:id="6" w:author="Husni Mubarok" w:date="2022-01-27T13:47:00Z">
        <w:r w:rsidR="00846E41">
          <w:rPr>
            <w:b/>
            <w:sz w:val="28"/>
            <w:lang w:val="id-ID"/>
          </w:rPr>
          <w:t xml:space="preserve">Analisis Perangcangan Sistem Pendaftaran Otomatis </w:t>
        </w:r>
      </w:ins>
    </w:p>
    <w:p w14:paraId="0949551B" w14:textId="69EA8B02" w:rsidR="00846E41" w:rsidRPr="00846E41" w:rsidRDefault="00846E41" w:rsidP="00B42D72">
      <w:pPr>
        <w:spacing w:line="240" w:lineRule="auto"/>
        <w:jc w:val="center"/>
        <w:rPr>
          <w:b/>
          <w:i/>
          <w:sz w:val="28"/>
          <w:lang w:val="id-ID"/>
          <w:rPrChange w:id="7" w:author="Husni Mubarok" w:date="2022-01-27T13:47:00Z">
            <w:rPr>
              <w:b/>
              <w:i/>
              <w:sz w:val="28"/>
            </w:rPr>
          </w:rPrChange>
        </w:rPr>
      </w:pPr>
      <w:ins w:id="8" w:author="Husni Mubarok" w:date="2022-01-27T13:47:00Z">
        <w:r>
          <w:rPr>
            <w:b/>
            <w:sz w:val="28"/>
            <w:lang w:val="id-ID"/>
          </w:rPr>
          <w:t>Menggunakan Aplikasi Whatsapp</w:t>
        </w:r>
      </w:ins>
    </w:p>
    <w:p w14:paraId="38DC1E60" w14:textId="77777777" w:rsidR="00B42D72" w:rsidRDefault="00B42D72" w:rsidP="00B42D72">
      <w:pPr>
        <w:spacing w:line="240" w:lineRule="auto"/>
        <w:jc w:val="center"/>
      </w:pPr>
    </w:p>
    <w:p w14:paraId="6F862303" w14:textId="3CFF346A" w:rsidR="00B42D72" w:rsidRDefault="00B640A8" w:rsidP="00B42D72">
      <w:pPr>
        <w:spacing w:line="240" w:lineRule="auto"/>
        <w:jc w:val="center"/>
      </w:pPr>
      <w:r>
        <w:rPr>
          <w:noProof/>
        </w:rPr>
        <w:pict w14:anchorId="01EB5A98">
          <v:shapetype id="_x0000_t202" coordsize="21600,21600" o:spt="202" path="m,l,21600r21600,l21600,xe">
            <v:stroke joinstyle="miter"/>
            <v:path gradientshapeok="t" o:connecttype="rect"/>
          </v:shapetype>
          <v:shape id="Text Box 1" o:spid="_x0000_s2052"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" filled="f" stroked="f" strokeweight=".5pt">
            <v:textbox style="mso-fit-shape-to-text:t">
              <w:txbxContent>
                <w:p w14:paraId="1FFC857D" w14:textId="7BE979F9" w:rsidR="00B42D72" w:rsidRPr="00846E41" w:rsidRDefault="00B42D72" w:rsidP="00B42D72">
                  <w:pPr>
                    <w:spacing w:line="240" w:lineRule="auto"/>
                    <w:jc w:val="center"/>
                    <w:rPr>
                      <w:b/>
                      <w:sz w:val="28"/>
                      <w:lang w:val="id-ID"/>
                      <w:rPrChange w:id="9" w:author="Husni Mubarok" w:date="2022-01-27T13:48:00Z">
                        <w:rPr>
                          <w:b/>
                          <w:sz w:val="28"/>
                        </w:rPr>
                      </w:rPrChange>
                    </w:rPr>
                  </w:pPr>
                  <w:del w:id="10" w:author="Husni Mubarok" w:date="2022-01-27T13:48:00Z">
                    <w:r w:rsidRPr="00512922" w:rsidDel="00846E41">
                      <w:rPr>
                        <w:b/>
                        <w:sz w:val="28"/>
                      </w:rPr>
                      <w:delText>SKRIPSI</w:delText>
                    </w:r>
                  </w:del>
                  <w:ins w:id="11" w:author="Husni Mubarok" w:date="2022-01-27T13:48:00Z">
                    <w:r w:rsidR="00846E41">
                      <w:rPr>
                        <w:b/>
                        <w:sz w:val="28"/>
                        <w:lang w:val="id-ID"/>
                      </w:rPr>
                      <w:t>Tugas Akhir</w:t>
                    </w:r>
                  </w:ins>
                </w:p>
                <w:p w14:paraId="3599C9A1" w14:textId="77777777" w:rsidR="00B42D72" w:rsidRDefault="00B42D72" w:rsidP="00B42D72">
                  <w:pPr>
                    <w:spacing w:line="240" w:lineRule="auto"/>
                    <w:jc w:val="center"/>
                  </w:pPr>
                </w:p>
                <w:p w14:paraId="67D8E852" w14:textId="77777777" w:rsidR="00B42D72" w:rsidRDefault="00B42D72" w:rsidP="00B42D72">
                  <w:pPr>
                    <w:spacing w:line="240" w:lineRule="auto"/>
                    <w:jc w:val="center"/>
                  </w:pPr>
                </w:p>
                <w:p w14:paraId="075592E5" w14:textId="77777777" w:rsidR="00B42D72" w:rsidRDefault="00B42D72" w:rsidP="00B42D72">
                  <w:pPr>
                    <w:spacing w:line="240" w:lineRule="auto"/>
                    <w:jc w:val="center"/>
                  </w:pPr>
                </w:p>
                <w:p w14:paraId="78F10D64" w14:textId="77777777" w:rsidR="00B42D72" w:rsidRDefault="00B42D72" w:rsidP="00B42D72">
                  <w:pPr>
                    <w:spacing w:line="240" w:lineRule="auto"/>
                    <w:jc w:val="center"/>
                  </w:pPr>
                </w:p>
                <w:p w14:paraId="529BA9FE" w14:textId="77777777" w:rsidR="00B42D72" w:rsidRDefault="00B42D72" w:rsidP="00B42D72">
                  <w:pPr>
                    <w:spacing w:line="240" w:lineRule="auto"/>
                    <w:jc w:val="center"/>
                  </w:pPr>
                </w:p>
                <w:p w14:paraId="38D54812" w14:textId="77777777" w:rsidR="00B42D72" w:rsidRDefault="00B42D72" w:rsidP="00B42D72">
                  <w:pPr>
                    <w:spacing w:line="240" w:lineRule="auto"/>
                    <w:jc w:val="center"/>
                  </w:pPr>
                </w:p>
                <w:p w14:paraId="693AA95D" w14:textId="77777777" w:rsidR="00B42D72" w:rsidRDefault="00B42D72" w:rsidP="00B42D72">
                  <w:pPr>
                    <w:spacing w:line="240" w:lineRule="auto"/>
                    <w:jc w:val="center"/>
                  </w:pPr>
                </w:p>
                <w:p w14:paraId="0A8031ED" w14:textId="6B12D983" w:rsidR="00B42D72" w:rsidRPr="00846E41" w:rsidRDefault="00B42D72" w:rsidP="00B42D72">
                  <w:pPr>
                    <w:spacing w:after="120" w:line="240" w:lineRule="auto"/>
                    <w:jc w:val="center"/>
                    <w:rPr>
                      <w:lang w:val="id-ID"/>
                      <w:rPrChange w:id="12" w:author="Husni Mubarok" w:date="2022-01-27T13:48:00Z">
                        <w:rPr/>
                      </w:rPrChange>
                    </w:rPr>
                  </w:pPr>
                  <w:del w:id="13" w:author="Husni Mubarok" w:date="2022-01-27T13:48:00Z">
                    <w:r w:rsidDel="00846E41">
                      <w:rPr>
                        <w:b/>
                      </w:rPr>
                      <w:delText>Gilang Mentari Hamidy</w:delText>
                    </w:r>
                  </w:del>
                  <w:ins w:id="14" w:author="Husni Mubarok" w:date="2022-01-27T13:48:00Z">
                    <w:r w:rsidR="00846E41">
                      <w:rPr>
                        <w:b/>
                        <w:lang w:val="id-ID"/>
                      </w:rPr>
                      <w:t>Husni Mubarok</w:t>
                    </w:r>
                  </w:ins>
                </w:p>
                <w:p w14:paraId="7307FC1B" w14:textId="69E38CA2" w:rsidR="00B42D72" w:rsidRPr="00846E41" w:rsidRDefault="00B42D72" w:rsidP="00B42D72">
                  <w:pPr>
                    <w:spacing w:after="120" w:line="240" w:lineRule="auto"/>
                    <w:jc w:val="center"/>
                    <w:rPr>
                      <w:lang w:val="id-ID"/>
                      <w:rPrChange w:id="15" w:author="Husni Mubarok" w:date="2022-01-27T13:48:00Z">
                        <w:rPr/>
                      </w:rPrChange>
                    </w:rPr>
                  </w:pPr>
                  <w:del w:id="16" w:author="Husni Mubarok" w:date="2022-01-27T13:48:00Z">
                    <w:r w:rsidDel="00846E41">
                      <w:rPr>
                        <w:b/>
                      </w:rPr>
                      <w:delText>0706271784</w:delText>
                    </w:r>
                  </w:del>
                  <w:ins w:id="17" w:author="Husni Mubarok" w:date="2022-01-27T13:48:00Z">
                    <w:r w:rsidR="00846E41">
                      <w:rPr>
                        <w:b/>
                        <w:lang w:val="id-ID"/>
                      </w:rPr>
                      <w:t>201222001</w:t>
                    </w:r>
                  </w:ins>
                </w:p>
                <w:p w14:paraId="145F7BB1" w14:textId="77777777" w:rsidR="00B42D72" w:rsidRDefault="00B42D72" w:rsidP="00B42D72">
                  <w:pPr>
                    <w:spacing w:line="240" w:lineRule="auto"/>
                    <w:jc w:val="center"/>
                  </w:pPr>
                </w:p>
                <w:p w14:paraId="2E18EDB9" w14:textId="77777777" w:rsidR="00B42D72" w:rsidRDefault="00B42D72" w:rsidP="00B42D72">
                  <w:pPr>
                    <w:spacing w:line="240" w:lineRule="auto"/>
                    <w:jc w:val="center"/>
                  </w:pPr>
                </w:p>
                <w:p w14:paraId="0D64A36F" w14:textId="4CAF483B" w:rsidR="00B42D72" w:rsidRPr="00846E41" w:rsidRDefault="00B42D72" w:rsidP="00B42D72">
                  <w:pPr>
                    <w:spacing w:after="120" w:line="240" w:lineRule="auto"/>
                    <w:jc w:val="center"/>
                    <w:rPr>
                      <w:lang w:val="id-ID"/>
                      <w:rPrChange w:id="18" w:author="Husni Mubarok" w:date="2022-01-27T13:48:00Z">
                        <w:rPr/>
                      </w:rPrChange>
                    </w:rPr>
                  </w:pPr>
                  <w:r>
                    <w:rPr>
                      <w:b/>
                    </w:rPr>
                    <w:t xml:space="preserve">FAKULTAS </w:t>
                  </w:r>
                  <w:del w:id="19" w:author="Husni Mubarok" w:date="2022-01-27T13:48:00Z">
                    <w:r w:rsidDel="00846E41">
                      <w:rPr>
                        <w:b/>
                      </w:rPr>
                      <w:delText>ILMU KOMPUTER</w:delText>
                    </w:r>
                  </w:del>
                  <w:ins w:id="20" w:author="Husni Mubarok" w:date="2022-01-27T13:48:00Z">
                    <w:r w:rsidR="00846E41">
                      <w:rPr>
                        <w:b/>
                        <w:lang w:val="id-ID"/>
                      </w:rPr>
                      <w:t>TEKNOLOGI</w:t>
                    </w:r>
                  </w:ins>
                </w:p>
                <w:p w14:paraId="68DE88E7" w14:textId="00D11087" w:rsidR="00B42D72" w:rsidRPr="00846E41" w:rsidRDefault="00B42D72" w:rsidP="00B42D72">
                  <w:pPr>
                    <w:spacing w:after="120" w:line="240" w:lineRule="auto"/>
                    <w:jc w:val="center"/>
                    <w:rPr>
                      <w:lang w:val="id-ID"/>
                      <w:rPrChange w:id="21" w:author="Husni Mubarok" w:date="2022-01-27T13:48:00Z">
                        <w:rPr/>
                      </w:rPrChange>
                    </w:rPr>
                  </w:pPr>
                  <w:r>
                    <w:rPr>
                      <w:b/>
                    </w:rPr>
                    <w:t xml:space="preserve">PROGRAM STUDI </w:t>
                  </w:r>
                  <w:del w:id="22" w:author="Husni Mubarok" w:date="2022-01-27T13:48:00Z">
                    <w:r w:rsidDel="00846E41">
                      <w:rPr>
                        <w:b/>
                      </w:rPr>
                      <w:delText>ILMU KOMPUTER</w:delText>
                    </w:r>
                  </w:del>
                  <w:ins w:id="23" w:author="Husni Mubarok" w:date="2022-01-27T13:48:00Z">
                    <w:r w:rsidR="00846E41">
                      <w:rPr>
                        <w:b/>
                        <w:lang w:val="id-ID"/>
                      </w:rPr>
                      <w:t>TEKNIK INFORMATIKA</w:t>
                    </w:r>
                  </w:ins>
                </w:p>
                <w:p w14:paraId="3C36ECDF" w14:textId="77777777" w:rsidR="00B42D72" w:rsidRDefault="00B42D72" w:rsidP="00B42D72">
                  <w:pPr>
                    <w:spacing w:after="120" w:line="240" w:lineRule="auto"/>
                    <w:jc w:val="center"/>
                  </w:pPr>
                </w:p>
                <w:p w14:paraId="2229F085" w14:textId="77777777" w:rsidR="00B42D72" w:rsidRDefault="00B42D72" w:rsidP="00B42D72">
                  <w:pPr>
                    <w:spacing w:after="120" w:line="240" w:lineRule="auto"/>
                    <w:jc w:val="center"/>
                  </w:pPr>
                  <w:r>
                    <w:rPr>
                      <w:b/>
                    </w:rPr>
                    <w:t>JAKARTA</w:t>
                  </w:r>
                </w:p>
                <w:p w14:paraId="3DFCD910" w14:textId="143C915A" w:rsidR="00B42D72" w:rsidRPr="00512922" w:rsidDel="00846E41" w:rsidRDefault="00B42D72" w:rsidP="00B42D72">
                  <w:pPr>
                    <w:spacing w:after="120" w:line="240" w:lineRule="auto"/>
                    <w:jc w:val="center"/>
                    <w:rPr>
                      <w:del w:id="24" w:author="Husni Mubarok" w:date="2022-01-27T13:48:00Z"/>
                    </w:rPr>
                  </w:pPr>
                  <w:del w:id="25" w:author="Husni Mubarok" w:date="2022-01-27T13:48:00Z">
                    <w:r w:rsidDel="00846E41">
                      <w:rPr>
                        <w:b/>
                      </w:rPr>
                      <w:delText>JUNI 2011</w:delText>
                    </w:r>
                  </w:del>
                </w:p>
                <w:p w14:paraId="281FFDE0" w14:textId="160FA293" w:rsidR="00B42D72" w:rsidRPr="00846E41" w:rsidRDefault="00846E41">
                  <w:pPr>
                    <w:spacing w:after="0" w:line="240" w:lineRule="auto"/>
                    <w:jc w:val="center"/>
                    <w:rPr>
                      <w:lang w:val="id-ID"/>
                      <w:rPrChange w:id="26" w:author="Husni Mubarok" w:date="2022-01-27T13:48:00Z">
                        <w:rPr/>
                      </w:rPrChange>
                    </w:rPr>
                    <w:pPrChange w:id="27" w:author="Husni Mubarok" w:date="2022-01-27T13:48:00Z">
                      <w:pPr>
                        <w:spacing w:after="0" w:line="240" w:lineRule="auto"/>
                      </w:pPr>
                    </w:pPrChange>
                  </w:pPr>
                  <w:ins w:id="28" w:author="Husni Mubarok" w:date="2022-01-27T13:48:00Z">
                    <w:r>
                      <w:rPr>
                        <w:b/>
                        <w:lang w:val="id-ID"/>
                      </w:rPr>
                      <w:t>JANUARI 2022</w:t>
                    </w:r>
                  </w:ins>
                </w:p>
              </w:txbxContent>
            </v:textbox>
            <w10:wrap type="square" anchorx="margin" anchory="margin"/>
          </v:shape>
        </w:pict>
      </w:r>
    </w:p>
    <w:p w14:paraId="07FA17A4" w14:textId="77777777" w:rsidR="00B42D72" w:rsidRDefault="00B42D72" w:rsidP="00B42D72">
      <w:pPr>
        <w:spacing w:line="240" w:lineRule="auto"/>
        <w:jc w:val="center"/>
        <w:sectPr w:rsidR="00B42D72" w:rsidSect="001E0C7E">
          <w:footerReference w:type="default" r:id="rId9"/>
          <w:pgSz w:w="11907" w:h="16839" w:code="9"/>
          <w:pgMar w:top="1701" w:right="1701" w:bottom="1701" w:left="2268" w:header="720" w:footer="720" w:gutter="0"/>
          <w:pgNumType w:fmt="lowerRoman" w:start="1"/>
          <w:cols w:space="720"/>
          <w:titlePg/>
          <w:docGrid w:linePitch="360"/>
        </w:sectPr>
      </w:pPr>
    </w:p>
    <w:p w14:paraId="20699146" w14:textId="77777777" w:rsidR="00B42D72" w:rsidRPr="00B42D72" w:rsidRDefault="00B42D72" w:rsidP="00B42D72">
      <w:pPr>
        <w:spacing w:line="240" w:lineRule="auto"/>
        <w:jc w:val="center"/>
      </w:pPr>
    </w:p>
    <w:p w14:paraId="0CF6E1BB" w14:textId="1BDAE074" w:rsidR="00B42D72" w:rsidRDefault="00B42D72" w:rsidP="00B42D72">
      <w:pPr>
        <w:jc w:val="center"/>
      </w:pPr>
      <w:del w:id="30" w:author="Husni Mubarok" w:date="2022-01-27T13:49:00Z">
        <w:r w:rsidRPr="00512922" w:rsidDel="00846E41">
          <w:rPr>
            <w:noProof/>
            <w:lang w:eastAsia="en-US"/>
          </w:rPr>
          <w:drawing>
            <wp:inline distT="0" distB="0" distL="0" distR="0" wp14:anchorId="3CA89F71" wp14:editId="36E1820E">
              <wp:extent cx="896112" cy="900000"/>
              <wp:effectExtent l="0" t="0" r="0" b="0"/>
              <wp:docPr id="18" name="Picture 18" descr="G:\Gilang\Downloads\logo_ui_hit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lang\Downloads\logo_ui_hitam.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6112" cy="900000"/>
                      </a:xfrm>
                      <a:prstGeom prst="rect">
                        <a:avLst/>
                      </a:prstGeom>
                      <a:noFill/>
                      <a:ln>
                        <a:noFill/>
                      </a:ln>
                    </pic:spPr>
                  </pic:pic>
                </a:graphicData>
              </a:graphic>
            </wp:inline>
          </w:drawing>
        </w:r>
      </w:del>
    </w:p>
    <w:p w14:paraId="60EFB427" w14:textId="77777777" w:rsidR="00846E41" w:rsidRPr="00B8491F" w:rsidRDefault="00846E41" w:rsidP="00846E41">
      <w:pPr>
        <w:spacing w:line="240" w:lineRule="auto"/>
        <w:jc w:val="center"/>
        <w:rPr>
          <w:ins w:id="31" w:author="Husni Mubarok" w:date="2022-01-27T13:49:00Z"/>
          <w:lang w:val="id-ID"/>
        </w:rPr>
      </w:pPr>
      <w:ins w:id="32" w:author="Husni Mubarok" w:date="2022-01-27T13:49:00Z">
        <w:r>
          <w:rPr>
            <w:b/>
            <w:lang w:val="id-ID"/>
          </w:rPr>
          <w:t>Institute Teknologi dan Bisnis Swadharma</w:t>
        </w:r>
      </w:ins>
    </w:p>
    <w:p w14:paraId="66DF2A3C" w14:textId="77777777" w:rsidR="00846E41" w:rsidRDefault="00846E41" w:rsidP="00846E41">
      <w:pPr>
        <w:spacing w:line="240" w:lineRule="auto"/>
        <w:jc w:val="center"/>
        <w:rPr>
          <w:ins w:id="33" w:author="Husni Mubarok" w:date="2022-01-27T13:49:00Z"/>
        </w:rPr>
      </w:pPr>
    </w:p>
    <w:p w14:paraId="1A64397C" w14:textId="77777777" w:rsidR="00846E41" w:rsidRDefault="00846E41" w:rsidP="00846E41">
      <w:pPr>
        <w:spacing w:line="240" w:lineRule="auto"/>
        <w:jc w:val="center"/>
        <w:rPr>
          <w:ins w:id="34" w:author="Husni Mubarok" w:date="2022-01-27T13:49:00Z"/>
          <w:b/>
          <w:sz w:val="28"/>
          <w:lang w:val="id-ID"/>
        </w:rPr>
      </w:pPr>
      <w:ins w:id="35" w:author="Husni Mubarok" w:date="2022-01-27T13:49:00Z">
        <w:r>
          <w:rPr>
            <w:b/>
            <w:sz w:val="28"/>
            <w:lang w:val="id-ID"/>
          </w:rPr>
          <w:t>Analisis Peran</w:t>
        </w:r>
        <w:del w:id="36" w:author="inacbg" w:date="2022-02-04T08:07:00Z">
          <w:r w:rsidDel="000B20F7">
            <w:rPr>
              <w:b/>
              <w:sz w:val="28"/>
              <w:lang w:val="id-ID"/>
            </w:rPr>
            <w:delText>g</w:delText>
          </w:r>
        </w:del>
        <w:r>
          <w:rPr>
            <w:b/>
            <w:sz w:val="28"/>
            <w:lang w:val="id-ID"/>
          </w:rPr>
          <w:t xml:space="preserve">cangan Sistem Pendaftaran Otomatis </w:t>
        </w:r>
      </w:ins>
    </w:p>
    <w:p w14:paraId="11FDFCED" w14:textId="77777777" w:rsidR="00846E41" w:rsidRPr="00B8491F" w:rsidRDefault="00846E41" w:rsidP="00846E41">
      <w:pPr>
        <w:spacing w:line="240" w:lineRule="auto"/>
        <w:jc w:val="center"/>
        <w:rPr>
          <w:ins w:id="37" w:author="Husni Mubarok" w:date="2022-01-27T13:49:00Z"/>
          <w:b/>
          <w:i/>
          <w:sz w:val="28"/>
          <w:lang w:val="id-ID"/>
        </w:rPr>
      </w:pPr>
      <w:ins w:id="38" w:author="Husni Mubarok" w:date="2022-01-27T13:49:00Z">
        <w:r>
          <w:rPr>
            <w:b/>
            <w:sz w:val="28"/>
            <w:lang w:val="id-ID"/>
          </w:rPr>
          <w:t>Menggunakan Aplikasi Whatsapp</w:t>
        </w:r>
      </w:ins>
    </w:p>
    <w:p w14:paraId="57DCD063" w14:textId="77777777" w:rsidR="00846E41" w:rsidRDefault="00846E41" w:rsidP="00846E41">
      <w:pPr>
        <w:spacing w:line="240" w:lineRule="auto"/>
        <w:jc w:val="center"/>
        <w:rPr>
          <w:ins w:id="39" w:author="Husni Mubarok" w:date="2022-01-27T13:49:00Z"/>
        </w:rPr>
      </w:pPr>
    </w:p>
    <w:p w14:paraId="4D3339F5" w14:textId="524D5DB2" w:rsidR="00846E41" w:rsidRDefault="00B640A8" w:rsidP="00846E41">
      <w:pPr>
        <w:spacing w:line="240" w:lineRule="auto"/>
        <w:jc w:val="center"/>
        <w:rPr>
          <w:ins w:id="40" w:author="Husni Mubarok" w:date="2022-01-27T13:49:00Z"/>
        </w:rPr>
      </w:pPr>
      <w:ins w:id="41" w:author="Husni Mubarok" w:date="2022-01-27T13:49:00Z">
        <w:r>
          <w:rPr>
            <w:noProof/>
          </w:rPr>
          <w:pict w14:anchorId="18961FC4">
            <v:shape id="Text Box 4" o:spid="_x0000_s205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" filled="f" stroked="f" strokeweight=".5pt">
              <v:textbox style="mso-fit-shape-to-text:t">
                <w:txbxContent>
                  <w:p w14:paraId="30A596BF" w14:textId="77777777" w:rsidR="00846E41" w:rsidRPr="00B8491F" w:rsidRDefault="00846E41" w:rsidP="00846E41">
                    <w:pPr>
                      <w:spacing w:line="240" w:lineRule="auto"/>
                      <w:jc w:val="center"/>
                      <w:rPr>
                        <w:b/>
                        <w:sz w:val="28"/>
                        <w:lang w:val="id-ID"/>
                      </w:rPr>
                    </w:pPr>
                    <w:r>
                      <w:rPr>
                        <w:b/>
                        <w:sz w:val="28"/>
                        <w:lang w:val="id-ID"/>
                      </w:rPr>
                      <w:t xml:space="preserve">Tugas </w:t>
                    </w:r>
                    <w:r>
                      <w:rPr>
                        <w:b/>
                        <w:sz w:val="28"/>
                        <w:lang w:val="id-ID"/>
                      </w:rPr>
                      <w:t>Akhir</w:t>
                    </w:r>
                  </w:p>
                  <w:p w14:paraId="5B94DAE7" w14:textId="77777777" w:rsidR="00846E41" w:rsidRDefault="00846E41" w:rsidP="00846E41">
                    <w:pPr>
                      <w:spacing w:line="240" w:lineRule="auto"/>
                      <w:jc w:val="center"/>
                    </w:pPr>
                  </w:p>
                  <w:p w14:paraId="789EAEA0" w14:textId="77777777" w:rsidR="00846E41" w:rsidRDefault="00846E41" w:rsidP="00846E41">
                    <w:pPr>
                      <w:spacing w:line="240" w:lineRule="auto"/>
                      <w:jc w:val="center"/>
                    </w:pPr>
                  </w:p>
                  <w:p w14:paraId="7A9E20BD" w14:textId="77777777" w:rsidR="00846E41" w:rsidRDefault="00846E41" w:rsidP="00846E41">
                    <w:pPr>
                      <w:spacing w:line="240" w:lineRule="auto"/>
                      <w:jc w:val="center"/>
                    </w:pPr>
                  </w:p>
                  <w:p w14:paraId="1F5AF32A" w14:textId="77777777" w:rsidR="00846E41" w:rsidRDefault="00846E41" w:rsidP="00846E41">
                    <w:pPr>
                      <w:spacing w:line="240" w:lineRule="auto"/>
                      <w:jc w:val="center"/>
                    </w:pPr>
                  </w:p>
                  <w:p w14:paraId="7F2F5983" w14:textId="77777777" w:rsidR="00846E41" w:rsidRDefault="00846E41" w:rsidP="00846E41">
                    <w:pPr>
                      <w:spacing w:line="240" w:lineRule="auto"/>
                      <w:jc w:val="center"/>
                    </w:pPr>
                  </w:p>
                  <w:p w14:paraId="5689ECD3" w14:textId="77777777" w:rsidR="00846E41" w:rsidRDefault="00846E41" w:rsidP="00846E41">
                    <w:pPr>
                      <w:spacing w:line="240" w:lineRule="auto"/>
                      <w:jc w:val="center"/>
                    </w:pPr>
                  </w:p>
                  <w:p w14:paraId="044F4CC6" w14:textId="77777777" w:rsidR="00846E41" w:rsidRDefault="00846E41" w:rsidP="00846E41">
                    <w:pPr>
                      <w:spacing w:line="240" w:lineRule="auto"/>
                      <w:jc w:val="center"/>
                    </w:pPr>
                  </w:p>
                  <w:p w14:paraId="7140ED8A" w14:textId="77777777" w:rsidR="00846E41" w:rsidRPr="00B8491F" w:rsidRDefault="00846E41" w:rsidP="00846E41">
                    <w:pPr>
                      <w:spacing w:after="120" w:line="240" w:lineRule="auto"/>
                      <w:jc w:val="center"/>
                      <w:rPr>
                        <w:lang w:val="id-ID"/>
                      </w:rPr>
                    </w:pPr>
                    <w:r>
                      <w:rPr>
                        <w:b/>
                        <w:lang w:val="id-ID"/>
                      </w:rPr>
                      <w:t>Husni Mubarok</w:t>
                    </w:r>
                  </w:p>
                  <w:p w14:paraId="62E5CE60" w14:textId="77777777" w:rsidR="00846E41" w:rsidRPr="00B8491F" w:rsidRDefault="00846E41" w:rsidP="00846E41">
                    <w:pPr>
                      <w:spacing w:after="120" w:line="240" w:lineRule="auto"/>
                      <w:jc w:val="center"/>
                      <w:rPr>
                        <w:lang w:val="id-ID"/>
                      </w:rPr>
                    </w:pPr>
                    <w:r>
                      <w:rPr>
                        <w:b/>
                        <w:lang w:val="id-ID"/>
                      </w:rPr>
                      <w:t>201222001</w:t>
                    </w:r>
                  </w:p>
                  <w:p w14:paraId="252B33D6" w14:textId="77777777" w:rsidR="00846E41" w:rsidRDefault="00846E41" w:rsidP="00846E41">
                    <w:pPr>
                      <w:spacing w:line="240" w:lineRule="auto"/>
                      <w:jc w:val="center"/>
                    </w:pPr>
                  </w:p>
                  <w:p w14:paraId="05704EFF" w14:textId="77777777" w:rsidR="00846E41" w:rsidRDefault="00846E41" w:rsidP="00846E41">
                    <w:pPr>
                      <w:spacing w:line="240" w:lineRule="auto"/>
                      <w:jc w:val="center"/>
                    </w:pPr>
                  </w:p>
                  <w:p w14:paraId="40932D3B" w14:textId="77777777" w:rsidR="00846E41" w:rsidRPr="00B8491F" w:rsidRDefault="00846E41" w:rsidP="00846E41">
                    <w:pPr>
                      <w:spacing w:after="120" w:line="240" w:lineRule="auto"/>
                      <w:jc w:val="center"/>
                      <w:rPr>
                        <w:lang w:val="id-ID"/>
                      </w:rPr>
                    </w:pPr>
                    <w:r>
                      <w:rPr>
                        <w:b/>
                      </w:rPr>
                      <w:t xml:space="preserve">FAKULTAS </w:t>
                    </w:r>
                    <w:r>
                      <w:rPr>
                        <w:b/>
                        <w:lang w:val="id-ID"/>
                      </w:rPr>
                      <w:t>TEKNOLOGI</w:t>
                    </w:r>
                  </w:p>
                  <w:p w14:paraId="693B0ACC" w14:textId="77777777" w:rsidR="00846E41" w:rsidRPr="00B8491F" w:rsidRDefault="00846E41" w:rsidP="00846E41">
                    <w:pPr>
                      <w:spacing w:after="120" w:line="240" w:lineRule="auto"/>
                      <w:jc w:val="center"/>
                      <w:rPr>
                        <w:lang w:val="id-ID"/>
                      </w:rPr>
                    </w:pPr>
                    <w:r>
                      <w:rPr>
                        <w:b/>
                      </w:rPr>
                      <w:t xml:space="preserve">PROGRAM STUDI </w:t>
                    </w:r>
                    <w:r>
                      <w:rPr>
                        <w:b/>
                        <w:lang w:val="id-ID"/>
                      </w:rPr>
                      <w:t>TEKNIK INFORMATIKA</w:t>
                    </w:r>
                  </w:p>
                  <w:p w14:paraId="191A1033" w14:textId="77777777" w:rsidR="00846E41" w:rsidRDefault="00846E41" w:rsidP="00846E41">
                    <w:pPr>
                      <w:spacing w:after="120" w:line="240" w:lineRule="auto"/>
                      <w:jc w:val="center"/>
                    </w:pPr>
                  </w:p>
                  <w:p w14:paraId="17EC3112" w14:textId="77777777" w:rsidR="00846E41" w:rsidRDefault="00846E41" w:rsidP="00846E41">
                    <w:pPr>
                      <w:spacing w:after="120" w:line="240" w:lineRule="auto"/>
                      <w:jc w:val="center"/>
                    </w:pPr>
                    <w:r>
                      <w:rPr>
                        <w:b/>
                      </w:rPr>
                      <w:t>JAKARTA</w:t>
                    </w:r>
                  </w:p>
                  <w:p w14:paraId="5B235063" w14:textId="77777777" w:rsidR="00846E41" w:rsidRPr="00B8491F" w:rsidRDefault="00846E41" w:rsidP="00846E41">
                    <w:pPr>
                      <w:spacing w:after="0" w:line="240" w:lineRule="auto"/>
                      <w:jc w:val="center"/>
                      <w:rPr>
                        <w:lang w:val="id-ID"/>
                      </w:rPr>
                    </w:pPr>
                    <w:r>
                      <w:rPr>
                        <w:b/>
                        <w:lang w:val="id-ID"/>
                      </w:rPr>
                      <w:t>JANUARI 2022</w:t>
                    </w:r>
                  </w:p>
                </w:txbxContent>
              </v:textbox>
              <w10:wrap type="square" anchorx="margin" anchory="margin"/>
            </v:shape>
          </w:pict>
        </w:r>
      </w:ins>
    </w:p>
    <w:p w14:paraId="763E785B" w14:textId="41B96994" w:rsidR="00B42D72" w:rsidDel="00846E41" w:rsidRDefault="00B42D72" w:rsidP="00B42D72">
      <w:pPr>
        <w:spacing w:line="240" w:lineRule="auto"/>
        <w:jc w:val="center"/>
        <w:rPr>
          <w:del w:id="42" w:author="Husni Mubarok" w:date="2022-01-27T13:49:00Z"/>
        </w:rPr>
      </w:pPr>
      <w:del w:id="43" w:author="Husni Mubarok" w:date="2022-01-27T13:49:00Z">
        <w:r w:rsidDel="00846E41">
          <w:rPr>
            <w:b/>
          </w:rPr>
          <w:delText>UNIVERSITAS INDONESIA</w:delText>
        </w:r>
      </w:del>
    </w:p>
    <w:p w14:paraId="559C2874" w14:textId="0114366D" w:rsidR="00B42D72" w:rsidDel="00846E41" w:rsidRDefault="00B42D72" w:rsidP="00B42D72">
      <w:pPr>
        <w:spacing w:line="240" w:lineRule="auto"/>
        <w:jc w:val="center"/>
        <w:rPr>
          <w:del w:id="44" w:author="Husni Mubarok" w:date="2022-01-27T13:49:00Z"/>
        </w:rPr>
      </w:pPr>
    </w:p>
    <w:p w14:paraId="62C8CB78" w14:textId="563948BA" w:rsidR="00B42D72" w:rsidDel="00846E41" w:rsidRDefault="00B42D72" w:rsidP="00B42D72">
      <w:pPr>
        <w:spacing w:line="240" w:lineRule="auto"/>
        <w:jc w:val="center"/>
        <w:rPr>
          <w:del w:id="45" w:author="Husni Mubarok" w:date="2022-01-27T13:49:00Z"/>
        </w:rPr>
      </w:pPr>
      <w:del w:id="46" w:author="Husni Mubarok" w:date="2022-01-27T13:49:00Z">
        <w:r w:rsidRPr="00B42D72" w:rsidDel="00846E41">
          <w:rPr>
            <w:b/>
            <w:sz w:val="28"/>
          </w:rPr>
          <w:delText>SKRIPSI BELUM ADA JUDUL YANG DIJADIKAN SEBAGAI TEMPLATE SKRIPSI UNTUK DIGUNAKAN OLEH PARA JUNIOR YANG MEMBUTUHKAN</w:delText>
        </w:r>
      </w:del>
    </w:p>
    <w:p w14:paraId="4C32B8EC" w14:textId="6EA7F7A9" w:rsidR="00B42D72" w:rsidDel="00846E41" w:rsidRDefault="00B42D72" w:rsidP="00B42D72">
      <w:pPr>
        <w:spacing w:line="240" w:lineRule="auto"/>
        <w:jc w:val="center"/>
        <w:rPr>
          <w:del w:id="47" w:author="Husni Mubarok" w:date="2022-01-27T13:49:00Z"/>
        </w:rPr>
      </w:pPr>
    </w:p>
    <w:p w14:paraId="50ED1903" w14:textId="4719A4F8" w:rsidR="00B42D72" w:rsidDel="00846E41" w:rsidRDefault="00B640A8" w:rsidP="00B42D72">
      <w:pPr>
        <w:spacing w:line="240" w:lineRule="auto"/>
        <w:jc w:val="center"/>
        <w:rPr>
          <w:del w:id="48" w:author="Husni Mubarok" w:date="2022-01-27T13:49:00Z"/>
        </w:rPr>
      </w:pPr>
      <w:del w:id="49" w:author="Husni Mubarok" w:date="2022-01-27T13:49:00Z">
        <w:r>
          <w:rPr>
            <w:noProof/>
          </w:rPr>
          <w:pict w14:anchorId="68BA1DE4">
            <v:shape id="Text Box 3" o:spid="_x0000_s205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" filled="f" stroked="f" strokeweight=".5pt">
              <v:textbox style="mso-fit-shape-to-text:t">
                <w:txbxContent>
                  <w:p w14:paraId="3E3F503C" w14:textId="2EF35B7D" w:rsidR="00B42D72" w:rsidRPr="00512922" w:rsidRDefault="00B42D72" w:rsidP="00B42D72">
                    <w:pPr>
                      <w:spacing w:line="240" w:lineRule="auto"/>
                      <w:jc w:val="center"/>
                      <w:rPr>
                        <w:b/>
                        <w:sz w:val="28"/>
                      </w:rPr>
                    </w:pPr>
                    <w:del w:id="50" w:author="Husni Mubarok" w:date="2022-01-27T13:55:00Z">
                      <w:r w:rsidRPr="00512922" w:rsidDel="001B109A">
                        <w:rPr>
                          <w:b/>
                          <w:sz w:val="28"/>
                        </w:rPr>
                        <w:delText>SKRIPSI</w:delText>
                      </w:r>
                    </w:del>
                    <w:ins w:id="51" w:author="Husni Mubarok" w:date="2022-01-27T13:55:00Z">
                      <w:r w:rsidR="001B109A">
                        <w:rPr>
                          <w:b/>
                          <w:sz w:val="28"/>
                        </w:rPr>
                        <w:t>TUGAS AKHIR</w:t>
                      </w:r>
                    </w:ins>
                  </w:p>
                  <w:p w14:paraId="1DF5DD4C" w14:textId="77777777" w:rsidR="00B42D72" w:rsidRDefault="00B42D72" w:rsidP="00B42D72">
                    <w:pPr>
                      <w:spacing w:line="240" w:lineRule="auto"/>
                      <w:jc w:val="center"/>
                    </w:pPr>
                  </w:p>
                  <w:p w14:paraId="7C377BBB" w14:textId="77777777" w:rsidR="00B42D72" w:rsidRDefault="00B42D72" w:rsidP="00B42D72">
                    <w:pPr>
                      <w:spacing w:line="240" w:lineRule="auto"/>
                      <w:jc w:val="center"/>
                    </w:pPr>
                  </w:p>
                  <w:p w14:paraId="7792ADF1" w14:textId="77777777" w:rsidR="00B42D72" w:rsidRDefault="00B42D72" w:rsidP="00B42D72">
                    <w:pPr>
                      <w:spacing w:line="240" w:lineRule="auto"/>
                      <w:jc w:val="center"/>
                    </w:pPr>
                    <w:proofErr w:type="spellStart"/>
                    <w:r>
                      <w:rPr>
                        <w:b/>
                      </w:rPr>
                      <w:t>Diajukan</w:t>
                    </w:r>
                    <w:proofErr w:type="spellEnd"/>
                    <w:r>
                      <w:rPr>
                        <w:b/>
                      </w:rPr>
                      <w:t xml:space="preserve"> </w:t>
                    </w:r>
                    <w:proofErr w:type="spellStart"/>
                    <w:r>
                      <w:rPr>
                        <w:b/>
                      </w:rPr>
                      <w:t>sebagai</w:t>
                    </w:r>
                    <w:proofErr w:type="spellEnd"/>
                    <w:r>
                      <w:rPr>
                        <w:b/>
                      </w:rPr>
                      <w:t xml:space="preserve"> salah </w:t>
                    </w:r>
                    <w:proofErr w:type="spellStart"/>
                    <w:r>
                      <w:rPr>
                        <w:b/>
                      </w:rPr>
                      <w:t>satu</w:t>
                    </w:r>
                    <w:proofErr w:type="spellEnd"/>
                    <w:r>
                      <w:rPr>
                        <w:b/>
                      </w:rPr>
                      <w:t xml:space="preserve"> </w:t>
                    </w:r>
                    <w:proofErr w:type="spellStart"/>
                    <w:r>
                      <w:rPr>
                        <w:b/>
                      </w:rPr>
                      <w:t>syarat</w:t>
                    </w:r>
                    <w:proofErr w:type="spellEnd"/>
                    <w:r>
                      <w:rPr>
                        <w:b/>
                      </w:rPr>
                      <w:t xml:space="preserve"> </w:t>
                    </w:r>
                    <w:proofErr w:type="spellStart"/>
                    <w:r>
                      <w:rPr>
                        <w:b/>
                      </w:rPr>
                      <w:t>untuk</w:t>
                    </w:r>
                    <w:proofErr w:type="spellEnd"/>
                    <w:r>
                      <w:rPr>
                        <w:b/>
                      </w:rPr>
                      <w:t xml:space="preserve"> </w:t>
                    </w:r>
                    <w:proofErr w:type="spellStart"/>
                    <w:r>
                      <w:rPr>
                        <w:b/>
                      </w:rPr>
                      <w:t>memperoleh</w:t>
                    </w:r>
                    <w:proofErr w:type="spellEnd"/>
                    <w:r>
                      <w:rPr>
                        <w:b/>
                      </w:rPr>
                      <w:t xml:space="preserve"> </w:t>
                    </w:r>
                    <w:proofErr w:type="spellStart"/>
                    <w:r>
                      <w:rPr>
                        <w:b/>
                      </w:rPr>
                      <w:t>gelar</w:t>
                    </w:r>
                    <w:proofErr w:type="spellEnd"/>
                    <w:r>
                      <w:rPr>
                        <w:b/>
                      </w:rPr>
                      <w:t xml:space="preserve"> </w:t>
                    </w:r>
                    <w:r>
                      <w:rPr>
                        <w:b/>
                      </w:rPr>
                      <w:br/>
                      <w:t xml:space="preserve">Sarjana </w:t>
                    </w:r>
                    <w:proofErr w:type="spellStart"/>
                    <w:r>
                      <w:rPr>
                        <w:b/>
                      </w:rPr>
                      <w:t>Ilmu</w:t>
                    </w:r>
                    <w:proofErr w:type="spellEnd"/>
                    <w:r>
                      <w:rPr>
                        <w:b/>
                      </w:rPr>
                      <w:t xml:space="preserve"> </w:t>
                    </w:r>
                    <w:proofErr w:type="spellStart"/>
                    <w:r>
                      <w:rPr>
                        <w:b/>
                      </w:rPr>
                      <w:t>Komputer</w:t>
                    </w:r>
                    <w:proofErr w:type="spellEnd"/>
                  </w:p>
                  <w:p w14:paraId="5127DDE0" w14:textId="77777777" w:rsidR="00B42D72" w:rsidRDefault="00B42D72" w:rsidP="00B42D72">
                    <w:pPr>
                      <w:spacing w:line="240" w:lineRule="auto"/>
                      <w:jc w:val="center"/>
                    </w:pPr>
                  </w:p>
                  <w:p w14:paraId="0177C6CD" w14:textId="77777777" w:rsidR="00B42D72" w:rsidRDefault="00B42D72" w:rsidP="00B42D72">
                    <w:pPr>
                      <w:spacing w:line="240" w:lineRule="auto"/>
                      <w:jc w:val="center"/>
                    </w:pPr>
                  </w:p>
                  <w:p w14:paraId="6B125394" w14:textId="77777777" w:rsidR="00B42D72" w:rsidRDefault="00B42D72" w:rsidP="00B42D72">
                    <w:pPr>
                      <w:spacing w:line="240" w:lineRule="auto"/>
                      <w:jc w:val="center"/>
                    </w:pPr>
                  </w:p>
                  <w:p w14:paraId="391D3BF2" w14:textId="77777777" w:rsidR="00B42D72" w:rsidRDefault="00B42D72" w:rsidP="00B42D72">
                    <w:pPr>
                      <w:spacing w:after="120" w:line="240" w:lineRule="auto"/>
                      <w:jc w:val="center"/>
                    </w:pPr>
                    <w:proofErr w:type="spellStart"/>
                    <w:r>
                      <w:rPr>
                        <w:b/>
                      </w:rPr>
                      <w:t>Gilang</w:t>
                    </w:r>
                    <w:proofErr w:type="spellEnd"/>
                    <w:r>
                      <w:rPr>
                        <w:b/>
                      </w:rPr>
                      <w:t xml:space="preserve"> Mentari </w:t>
                    </w:r>
                    <w:proofErr w:type="spellStart"/>
                    <w:r>
                      <w:rPr>
                        <w:b/>
                      </w:rPr>
                      <w:t>Hamidy</w:t>
                    </w:r>
                    <w:proofErr w:type="spellEnd"/>
                  </w:p>
                  <w:p w14:paraId="31917693" w14:textId="77777777" w:rsidR="00B42D72" w:rsidRDefault="00B42D72" w:rsidP="00B42D72">
                    <w:pPr>
                      <w:spacing w:after="120" w:line="240" w:lineRule="auto"/>
                      <w:jc w:val="center"/>
                    </w:pPr>
                    <w:r>
                      <w:rPr>
                        <w:b/>
                      </w:rPr>
                      <w:t>0706271784</w:t>
                    </w:r>
                  </w:p>
                  <w:p w14:paraId="347EC011" w14:textId="77777777" w:rsidR="00B42D72" w:rsidRDefault="00B42D72" w:rsidP="00B42D72">
                    <w:pPr>
                      <w:spacing w:line="240" w:lineRule="auto"/>
                      <w:jc w:val="center"/>
                    </w:pPr>
                  </w:p>
                  <w:p w14:paraId="7D9B1DC5" w14:textId="77777777" w:rsidR="00B42D72" w:rsidRDefault="00B42D72" w:rsidP="00B42D72">
                    <w:pPr>
                      <w:spacing w:line="240" w:lineRule="auto"/>
                      <w:jc w:val="center"/>
                    </w:pPr>
                  </w:p>
                  <w:p w14:paraId="42D2075A" w14:textId="77777777" w:rsidR="00B42D72" w:rsidRDefault="00B42D72" w:rsidP="00B42D72">
                    <w:pPr>
                      <w:spacing w:after="120" w:line="240" w:lineRule="auto"/>
                      <w:jc w:val="center"/>
                    </w:pPr>
                    <w:r>
                      <w:rPr>
                        <w:b/>
                      </w:rPr>
                      <w:t>FAKULTAS ILMU KOMPUTER</w:t>
                    </w:r>
                  </w:p>
                  <w:p w14:paraId="0E70DA0B" w14:textId="77777777" w:rsidR="00B42D72" w:rsidRDefault="00B42D72" w:rsidP="00B42D72">
                    <w:pPr>
                      <w:spacing w:after="120" w:line="240" w:lineRule="auto"/>
                      <w:jc w:val="center"/>
                    </w:pPr>
                    <w:r>
                      <w:rPr>
                        <w:b/>
                      </w:rPr>
                      <w:t>PROGRAM STUDI ILMU KOMPUTER</w:t>
                    </w:r>
                  </w:p>
                  <w:p w14:paraId="1A69A360" w14:textId="77777777" w:rsidR="00B42D72" w:rsidRDefault="00B42D72" w:rsidP="00B42D72">
                    <w:pPr>
                      <w:spacing w:after="120" w:line="240" w:lineRule="auto"/>
                      <w:jc w:val="center"/>
                    </w:pPr>
                  </w:p>
                  <w:p w14:paraId="61AD695F" w14:textId="77777777" w:rsidR="00B42D72" w:rsidRDefault="00B42D72" w:rsidP="00B42D72">
                    <w:pPr>
                      <w:spacing w:after="120" w:line="240" w:lineRule="auto"/>
                      <w:jc w:val="center"/>
                    </w:pPr>
                    <w:r>
                      <w:rPr>
                        <w:b/>
                      </w:rPr>
                      <w:t>JAKARTA</w:t>
                    </w:r>
                  </w:p>
                  <w:p w14:paraId="54B05700" w14:textId="77777777" w:rsidR="00B42D72" w:rsidRPr="00451D28" w:rsidRDefault="00B42D72" w:rsidP="000B20F7">
                    <w:pPr>
                      <w:spacing w:after="120" w:line="240" w:lineRule="auto"/>
                      <w:jc w:val="center"/>
                      <w:rPr>
                        <w:b/>
                      </w:rPr>
                    </w:pPr>
                    <w:r>
                      <w:rPr>
                        <w:b/>
                      </w:rPr>
                      <w:t>JUNI 2011</w:t>
                    </w:r>
                  </w:p>
                </w:txbxContent>
              </v:textbox>
              <w10:wrap type="square" anchorx="margin" anchory="margin"/>
            </v:shape>
          </w:pict>
        </w:r>
      </w:del>
    </w:p>
    <w:p w14:paraId="32E57BC8" w14:textId="77777777" w:rsidR="008A07B7" w:rsidRDefault="008A07B7" w:rsidP="00F76CF0">
      <w:pPr>
        <w:pStyle w:val="Heading1"/>
        <w:numPr>
          <w:ilvl w:val="0"/>
          <w:numId w:val="0"/>
        </w:numPr>
      </w:pPr>
      <w:bookmarkStart w:id="52" w:name="_Toc292386330"/>
      <w:bookmarkStart w:id="53" w:name="_Toc379605675"/>
      <w:proofErr w:type="gramStart"/>
      <w:r w:rsidRPr="008A07B7">
        <w:lastRenderedPageBreak/>
        <w:t>HALAMAN  PERNYATAAN</w:t>
      </w:r>
      <w:proofErr w:type="gramEnd"/>
      <w:r w:rsidRPr="008A07B7">
        <w:t xml:space="preserve"> ORISINALITAS</w:t>
      </w:r>
      <w:bookmarkEnd w:id="52"/>
      <w:bookmarkEnd w:id="53"/>
    </w:p>
    <w:p w14:paraId="28CA6C84" w14:textId="77777777" w:rsidR="008A07B7" w:rsidRDefault="008A07B7" w:rsidP="008A07B7">
      <w:pPr>
        <w:jc w:val="center"/>
        <w:rPr>
          <w:b/>
        </w:rPr>
      </w:pPr>
    </w:p>
    <w:p w14:paraId="78B1DB04" w14:textId="77777777" w:rsidR="008A07B7" w:rsidRPr="008A07B7" w:rsidRDefault="008A07B7" w:rsidP="008A07B7">
      <w:pPr>
        <w:jc w:val="center"/>
        <w:rPr>
          <w:b/>
        </w:rPr>
      </w:pPr>
    </w:p>
    <w:p w14:paraId="5A2C2B34" w14:textId="38F80EA7" w:rsidR="008A07B7" w:rsidRDefault="008A07B7" w:rsidP="008A07B7">
      <w:pPr>
        <w:jc w:val="center"/>
        <w:rPr>
          <w:b/>
        </w:rPr>
      </w:pPr>
      <w:del w:id="54" w:author="Husni Mubarok" w:date="2022-01-27T13:51:00Z">
        <w:r w:rsidRPr="008A07B7" w:rsidDel="001B109A">
          <w:rPr>
            <w:b/>
          </w:rPr>
          <w:delText xml:space="preserve">Skripsi </w:delText>
        </w:r>
      </w:del>
      <w:ins w:id="55" w:author="Husni Mubarok" w:date="2022-01-27T13:51:00Z">
        <w:r w:rsidR="001B109A">
          <w:rPr>
            <w:b/>
            <w:lang w:val="id-ID"/>
          </w:rPr>
          <w:t>Tugas akhir</w:t>
        </w:r>
        <w:r w:rsidR="001B109A" w:rsidRPr="008A07B7">
          <w:rPr>
            <w:b/>
          </w:rPr>
          <w:t xml:space="preserve"> </w:t>
        </w:r>
      </w:ins>
      <w:proofErr w:type="spellStart"/>
      <w:r w:rsidRPr="008A07B7">
        <w:rPr>
          <w:b/>
        </w:rPr>
        <w:t>ini</w:t>
      </w:r>
      <w:proofErr w:type="spellEnd"/>
      <w:r w:rsidRPr="008A07B7">
        <w:rPr>
          <w:b/>
        </w:rPr>
        <w:t xml:space="preserve"> </w:t>
      </w:r>
      <w:proofErr w:type="spellStart"/>
      <w:r w:rsidRPr="008A07B7">
        <w:rPr>
          <w:b/>
        </w:rPr>
        <w:t>adalah</w:t>
      </w:r>
      <w:proofErr w:type="spellEnd"/>
      <w:r w:rsidRPr="008A07B7">
        <w:rPr>
          <w:b/>
        </w:rPr>
        <w:t xml:space="preserve"> </w:t>
      </w:r>
      <w:proofErr w:type="spellStart"/>
      <w:r w:rsidRPr="008A07B7">
        <w:rPr>
          <w:b/>
        </w:rPr>
        <w:t>hasil</w:t>
      </w:r>
      <w:proofErr w:type="spellEnd"/>
      <w:r w:rsidRPr="008A07B7">
        <w:rPr>
          <w:b/>
        </w:rPr>
        <w:t xml:space="preserve"> </w:t>
      </w:r>
      <w:proofErr w:type="spellStart"/>
      <w:r w:rsidRPr="008A07B7">
        <w:rPr>
          <w:b/>
        </w:rPr>
        <w:t>karya</w:t>
      </w:r>
      <w:proofErr w:type="spellEnd"/>
      <w:r w:rsidRPr="008A07B7">
        <w:rPr>
          <w:b/>
        </w:rPr>
        <w:t xml:space="preserve"> </w:t>
      </w:r>
      <w:proofErr w:type="spellStart"/>
      <w:r w:rsidRPr="008A07B7">
        <w:rPr>
          <w:b/>
        </w:rPr>
        <w:t>saya</w:t>
      </w:r>
      <w:proofErr w:type="spellEnd"/>
      <w:r w:rsidRPr="008A07B7">
        <w:rPr>
          <w:b/>
        </w:rPr>
        <w:t xml:space="preserve"> </w:t>
      </w:r>
      <w:proofErr w:type="spellStart"/>
      <w:r w:rsidRPr="008A07B7">
        <w:rPr>
          <w:b/>
        </w:rPr>
        <w:t>sendiri</w:t>
      </w:r>
      <w:proofErr w:type="spellEnd"/>
      <w:r w:rsidRPr="008A07B7">
        <w:rPr>
          <w:b/>
        </w:rPr>
        <w:t>,</w:t>
      </w:r>
      <w:r>
        <w:rPr>
          <w:b/>
        </w:rPr>
        <w:t xml:space="preserve"> </w:t>
      </w:r>
      <w:r>
        <w:rPr>
          <w:b/>
        </w:rPr>
        <w:br/>
      </w:r>
      <w:r w:rsidRPr="008A07B7">
        <w:rPr>
          <w:b/>
        </w:rPr>
        <w:t xml:space="preserve">dan </w:t>
      </w:r>
      <w:proofErr w:type="spellStart"/>
      <w:r w:rsidRPr="008A07B7">
        <w:rPr>
          <w:b/>
        </w:rPr>
        <w:t>semua</w:t>
      </w:r>
      <w:proofErr w:type="spellEnd"/>
      <w:r w:rsidRPr="008A07B7">
        <w:rPr>
          <w:b/>
        </w:rPr>
        <w:t xml:space="preserve"> </w:t>
      </w:r>
      <w:proofErr w:type="spellStart"/>
      <w:r w:rsidRPr="008A07B7">
        <w:rPr>
          <w:b/>
        </w:rPr>
        <w:t>sumber</w:t>
      </w:r>
      <w:proofErr w:type="spellEnd"/>
      <w:r w:rsidRPr="008A07B7">
        <w:rPr>
          <w:b/>
        </w:rPr>
        <w:t xml:space="preserve"> </w:t>
      </w:r>
      <w:proofErr w:type="spellStart"/>
      <w:r w:rsidRPr="008A07B7">
        <w:rPr>
          <w:b/>
        </w:rPr>
        <w:t>baik</w:t>
      </w:r>
      <w:proofErr w:type="spellEnd"/>
      <w:r w:rsidRPr="008A07B7">
        <w:rPr>
          <w:b/>
        </w:rPr>
        <w:t xml:space="preserve"> yang </w:t>
      </w:r>
      <w:proofErr w:type="spellStart"/>
      <w:r w:rsidRPr="008A07B7">
        <w:rPr>
          <w:b/>
        </w:rPr>
        <w:t>dikutip</w:t>
      </w:r>
      <w:proofErr w:type="spellEnd"/>
      <w:r w:rsidRPr="008A07B7">
        <w:rPr>
          <w:b/>
        </w:rPr>
        <w:t xml:space="preserve"> </w:t>
      </w:r>
      <w:proofErr w:type="spellStart"/>
      <w:r w:rsidRPr="008A07B7">
        <w:rPr>
          <w:b/>
        </w:rPr>
        <w:t>maupun</w:t>
      </w:r>
      <w:proofErr w:type="spellEnd"/>
      <w:r w:rsidRPr="008A07B7">
        <w:rPr>
          <w:b/>
        </w:rPr>
        <w:t xml:space="preserve"> </w:t>
      </w:r>
      <w:proofErr w:type="spellStart"/>
      <w:r w:rsidRPr="008A07B7">
        <w:rPr>
          <w:b/>
        </w:rPr>
        <w:t>dirujuk</w:t>
      </w:r>
      <w:proofErr w:type="spellEnd"/>
      <w:r>
        <w:rPr>
          <w:b/>
        </w:rPr>
        <w:br/>
      </w:r>
      <w:proofErr w:type="spellStart"/>
      <w:r w:rsidRPr="008A07B7">
        <w:rPr>
          <w:b/>
        </w:rPr>
        <w:t>telah</w:t>
      </w:r>
      <w:proofErr w:type="spellEnd"/>
      <w:r w:rsidRPr="008A07B7">
        <w:rPr>
          <w:b/>
        </w:rPr>
        <w:t xml:space="preserve"> </w:t>
      </w:r>
      <w:proofErr w:type="spellStart"/>
      <w:r w:rsidRPr="008A07B7">
        <w:rPr>
          <w:b/>
        </w:rPr>
        <w:t>saya</w:t>
      </w:r>
      <w:proofErr w:type="spellEnd"/>
      <w:r w:rsidRPr="008A07B7">
        <w:rPr>
          <w:b/>
        </w:rPr>
        <w:t xml:space="preserve"> </w:t>
      </w:r>
      <w:proofErr w:type="spellStart"/>
      <w:r w:rsidRPr="008A07B7">
        <w:rPr>
          <w:b/>
        </w:rPr>
        <w:t>nyatakan</w:t>
      </w:r>
      <w:proofErr w:type="spellEnd"/>
      <w:r w:rsidRPr="008A07B7">
        <w:rPr>
          <w:b/>
        </w:rPr>
        <w:t xml:space="preserve"> </w:t>
      </w:r>
      <w:proofErr w:type="spellStart"/>
      <w:r w:rsidRPr="008A07B7">
        <w:rPr>
          <w:b/>
        </w:rPr>
        <w:t>dengan</w:t>
      </w:r>
      <w:proofErr w:type="spellEnd"/>
      <w:r w:rsidRPr="008A07B7">
        <w:rPr>
          <w:b/>
        </w:rPr>
        <w:t xml:space="preserve"> </w:t>
      </w:r>
      <w:proofErr w:type="spellStart"/>
      <w:r w:rsidRPr="008A07B7">
        <w:rPr>
          <w:b/>
        </w:rPr>
        <w:t>benar</w:t>
      </w:r>
      <w:proofErr w:type="spellEnd"/>
      <w:r>
        <w:rPr>
          <w:b/>
        </w:rPr>
        <w:t>.</w:t>
      </w:r>
    </w:p>
    <w:p w14:paraId="6B824261" w14:textId="77777777" w:rsidR="008A07B7" w:rsidRDefault="008A07B7" w:rsidP="008A07B7">
      <w:pPr>
        <w:jc w:val="center"/>
        <w:rPr>
          <w:b/>
        </w:rPr>
      </w:pPr>
    </w:p>
    <w:p w14:paraId="7F3970EE" w14:textId="579B5557" w:rsidR="008A07B7" w:rsidRPr="00846E41" w:rsidRDefault="008A07B7" w:rsidP="008A07B7">
      <w:pPr>
        <w:tabs>
          <w:tab w:val="left" w:pos="3240"/>
        </w:tabs>
        <w:spacing w:after="0"/>
        <w:ind w:left="1440"/>
        <w:jc w:val="left"/>
        <w:rPr>
          <w:b/>
          <w:lang w:val="id-ID"/>
          <w:rPrChange w:id="56" w:author="Husni Mubarok" w:date="2022-01-27T13:49:00Z">
            <w:rPr>
              <w:b/>
            </w:rPr>
          </w:rPrChange>
        </w:rPr>
      </w:pPr>
      <w:r>
        <w:rPr>
          <w:b/>
        </w:rPr>
        <w:t>Nama</w:t>
      </w:r>
      <w:r>
        <w:rPr>
          <w:b/>
        </w:rPr>
        <w:tab/>
        <w:t xml:space="preserve">: </w:t>
      </w:r>
      <w:del w:id="57" w:author="Husni Mubarok" w:date="2022-01-27T13:49:00Z">
        <w:r w:rsidR="00A8652E" w:rsidDel="00846E41">
          <w:rPr>
            <w:b/>
          </w:rPr>
          <w:delText>[NAMA]</w:delText>
        </w:r>
      </w:del>
      <w:ins w:id="58" w:author="Husni Mubarok" w:date="2022-01-27T13:49:00Z">
        <w:r w:rsidR="00846E41">
          <w:rPr>
            <w:b/>
            <w:lang w:val="id-ID"/>
          </w:rPr>
          <w:t>Husni Mubarok</w:t>
        </w:r>
        <w:r w:rsidR="00846E41">
          <w:rPr>
            <w:b/>
            <w:lang w:val="id-ID"/>
          </w:rPr>
          <w:tab/>
        </w:r>
      </w:ins>
    </w:p>
    <w:p w14:paraId="59AE57AA" w14:textId="311DBFFE" w:rsidR="008A07B7" w:rsidRPr="00846E41" w:rsidRDefault="008A07B7" w:rsidP="008A07B7">
      <w:pPr>
        <w:tabs>
          <w:tab w:val="left" w:pos="3240"/>
        </w:tabs>
        <w:spacing w:after="0"/>
        <w:ind w:left="1440"/>
        <w:jc w:val="left"/>
        <w:rPr>
          <w:b/>
          <w:lang w:val="id-ID"/>
          <w:rPrChange w:id="59" w:author="Husni Mubarok" w:date="2022-01-27T13:49:00Z">
            <w:rPr>
              <w:b/>
            </w:rPr>
          </w:rPrChange>
        </w:rPr>
      </w:pPr>
      <w:r>
        <w:rPr>
          <w:b/>
        </w:rPr>
        <w:t>NPM</w:t>
      </w:r>
      <w:r>
        <w:rPr>
          <w:b/>
        </w:rPr>
        <w:tab/>
        <w:t xml:space="preserve">: </w:t>
      </w:r>
      <w:del w:id="60" w:author="Husni Mubarok" w:date="2022-01-27T13:49:00Z">
        <w:r w:rsidR="00A8652E" w:rsidDel="00846E41">
          <w:rPr>
            <w:b/>
          </w:rPr>
          <w:delText>[NPM]</w:delText>
        </w:r>
      </w:del>
      <w:ins w:id="61" w:author="Husni Mubarok" w:date="2022-01-27T13:49:00Z">
        <w:r w:rsidR="00846E41">
          <w:rPr>
            <w:b/>
            <w:lang w:val="id-ID"/>
          </w:rPr>
          <w:t>201222001</w:t>
        </w:r>
      </w:ins>
    </w:p>
    <w:p w14:paraId="106602AE" w14:textId="77777777" w:rsidR="008A07B7" w:rsidRDefault="008A07B7" w:rsidP="008A07B7">
      <w:pPr>
        <w:tabs>
          <w:tab w:val="left" w:pos="3240"/>
        </w:tabs>
        <w:spacing w:after="0"/>
        <w:ind w:left="1440"/>
        <w:jc w:val="left"/>
        <w:rPr>
          <w:b/>
        </w:rPr>
      </w:pPr>
    </w:p>
    <w:p w14:paraId="34819298" w14:textId="77777777" w:rsidR="008A07B7" w:rsidRDefault="008A07B7" w:rsidP="008A07B7">
      <w:pPr>
        <w:tabs>
          <w:tab w:val="left" w:pos="3240"/>
        </w:tabs>
        <w:spacing w:after="0"/>
        <w:ind w:left="1440"/>
        <w:jc w:val="left"/>
        <w:rPr>
          <w:b/>
        </w:rPr>
      </w:pPr>
      <w:r>
        <w:rPr>
          <w:b/>
        </w:rPr>
        <w:t>Tanda Tangan</w:t>
      </w:r>
      <w:r>
        <w:rPr>
          <w:b/>
        </w:rPr>
        <w:tab/>
        <w:t>: _____________________________</w:t>
      </w:r>
    </w:p>
    <w:p w14:paraId="69E1B2B3" w14:textId="17C91CC1" w:rsidR="00ED2DE0" w:rsidRPr="00846E41" w:rsidRDefault="008A07B7" w:rsidP="008A07B7">
      <w:pPr>
        <w:tabs>
          <w:tab w:val="left" w:pos="3240"/>
        </w:tabs>
        <w:spacing w:after="0"/>
        <w:ind w:left="1440"/>
        <w:jc w:val="left"/>
        <w:rPr>
          <w:b/>
          <w:lang w:val="id-ID"/>
          <w:rPrChange w:id="62" w:author="Husni Mubarok" w:date="2022-01-27T13:49:00Z">
            <w:rPr>
              <w:b/>
            </w:rPr>
          </w:rPrChange>
        </w:rPr>
      </w:pPr>
      <w:proofErr w:type="spellStart"/>
      <w:r>
        <w:rPr>
          <w:b/>
        </w:rPr>
        <w:t>Tanggal</w:t>
      </w:r>
      <w:proofErr w:type="spellEnd"/>
      <w:r>
        <w:rPr>
          <w:b/>
        </w:rPr>
        <w:tab/>
        <w:t xml:space="preserve">: </w:t>
      </w:r>
      <w:ins w:id="63" w:author="Husni Mubarok" w:date="2022-01-27T13:49:00Z">
        <w:r w:rsidR="00846E41">
          <w:rPr>
            <w:b/>
            <w:lang w:val="id-ID"/>
          </w:rPr>
          <w:t xml:space="preserve">Januari </w:t>
        </w:r>
      </w:ins>
      <w:del w:id="64" w:author="Husni Mubarok" w:date="2022-01-27T13:49:00Z">
        <w:r w:rsidDel="00846E41">
          <w:rPr>
            <w:b/>
          </w:rPr>
          <w:delText>18 Juni 2011</w:delText>
        </w:r>
      </w:del>
      <w:ins w:id="65" w:author="Husni Mubarok" w:date="2022-01-27T13:49:00Z">
        <w:r w:rsidR="00846E41">
          <w:rPr>
            <w:b/>
            <w:lang w:val="id-ID"/>
          </w:rPr>
          <w:t>2022</w:t>
        </w:r>
      </w:ins>
    </w:p>
    <w:p w14:paraId="129162EF" w14:textId="77777777" w:rsidR="00F76CF0" w:rsidRDefault="00F76CF0" w:rsidP="008A07B7">
      <w:pPr>
        <w:tabs>
          <w:tab w:val="left" w:pos="3240"/>
        </w:tabs>
        <w:spacing w:after="0"/>
        <w:ind w:left="1440"/>
        <w:jc w:val="left"/>
        <w:rPr>
          <w:b/>
        </w:rPr>
      </w:pPr>
    </w:p>
    <w:p w14:paraId="6E8D1F7F" w14:textId="77777777" w:rsidR="008A07B7" w:rsidRDefault="00F76CF0" w:rsidP="00F76CF0">
      <w:pPr>
        <w:pStyle w:val="Heading1"/>
        <w:numPr>
          <w:ilvl w:val="0"/>
          <w:numId w:val="0"/>
        </w:numPr>
      </w:pPr>
      <w:bookmarkStart w:id="66" w:name="_Toc292386331"/>
      <w:bookmarkStart w:id="67" w:name="_Toc379605676"/>
      <w:r>
        <w:lastRenderedPageBreak/>
        <w:t>HALAMAN PENGESAHAN</w:t>
      </w:r>
      <w:bookmarkEnd w:id="66"/>
      <w:bookmarkEnd w:id="67"/>
    </w:p>
    <w:p w14:paraId="36FE3F94" w14:textId="4A5DC89C" w:rsidR="00ED2DE0" w:rsidRDefault="002236D7" w:rsidP="002236D7">
      <w:pPr>
        <w:pStyle w:val="NormalIntro"/>
      </w:pPr>
      <w:del w:id="68" w:author="Husni Mubarok" w:date="2022-01-27T13:55:00Z">
        <w:r w:rsidDel="001B109A">
          <w:delText>Skripsi</w:delText>
        </w:r>
      </w:del>
      <w:ins w:id="69" w:author="Husni Mubarok" w:date="2022-01-27T13:55:00Z">
        <w:r w:rsidR="001B109A">
          <w:t xml:space="preserve">Tugas </w:t>
        </w:r>
        <w:proofErr w:type="spellStart"/>
        <w:r w:rsidR="001B109A">
          <w:t>akhir</w:t>
        </w:r>
      </w:ins>
      <w:proofErr w:type="spellEnd"/>
      <w:r>
        <w:t xml:space="preserve"> </w:t>
      </w:r>
      <w:proofErr w:type="spellStart"/>
      <w:r>
        <w:t>ini</w:t>
      </w:r>
      <w:proofErr w:type="spellEnd"/>
      <w:r>
        <w:t xml:space="preserve"> </w:t>
      </w:r>
      <w:proofErr w:type="spellStart"/>
      <w:r>
        <w:t>diajukan</w:t>
      </w:r>
      <w:proofErr w:type="spellEnd"/>
      <w:r>
        <w:t xml:space="preserve"> oleh:</w:t>
      </w:r>
    </w:p>
    <w:p w14:paraId="52D9CEBB" w14:textId="4F29F680" w:rsidR="002236D7" w:rsidRPr="000B20F7" w:rsidDel="001B109A" w:rsidRDefault="002236D7" w:rsidP="002236D7">
      <w:pPr>
        <w:pStyle w:val="NormalIntro"/>
        <w:tabs>
          <w:tab w:val="left" w:pos="1800"/>
        </w:tabs>
        <w:rPr>
          <w:del w:id="70" w:author="Husni Mubarok" w:date="2022-01-27T13:54:00Z"/>
          <w:bCs/>
        </w:rPr>
      </w:pPr>
      <w:r>
        <w:t>Nama</w:t>
      </w:r>
      <w:r>
        <w:tab/>
      </w:r>
      <w:ins w:id="71" w:author="Husni Mubarok" w:date="2022-01-27T13:59:00Z">
        <w:r w:rsidR="009F68C8">
          <w:tab/>
        </w:r>
      </w:ins>
      <w:r>
        <w:t xml:space="preserve">: </w:t>
      </w:r>
      <w:ins w:id="72" w:author="Husni Mubarok" w:date="2022-01-27T13:53:00Z">
        <w:r w:rsidR="001B109A" w:rsidRPr="001B109A">
          <w:rPr>
            <w:bCs/>
            <w:lang w:val="id-ID"/>
            <w:rPrChange w:id="73" w:author="Husni Mubarok" w:date="2022-01-27T13:55:00Z">
              <w:rPr>
                <w:b/>
                <w:lang w:val="id-ID"/>
              </w:rPr>
            </w:rPrChange>
          </w:rPr>
          <w:t>Husni Mubarok</w:t>
        </w:r>
        <w:r w:rsidR="001B109A" w:rsidRPr="001B109A">
          <w:rPr>
            <w:bCs/>
            <w:lang w:val="id-ID"/>
            <w:rPrChange w:id="74" w:author="Husni Mubarok" w:date="2022-01-27T13:55:00Z">
              <w:rPr>
                <w:b/>
                <w:lang w:val="id-ID"/>
              </w:rPr>
            </w:rPrChange>
          </w:rPr>
          <w:tab/>
        </w:r>
        <w:r w:rsidR="001B109A" w:rsidRPr="000B20F7" w:rsidDel="001B109A">
          <w:rPr>
            <w:bCs/>
          </w:rPr>
          <w:t xml:space="preserve"> </w:t>
        </w:r>
      </w:ins>
      <w:del w:id="75" w:author="Husni Mubarok" w:date="2022-01-27T13:53:00Z">
        <w:r w:rsidR="00A8652E" w:rsidRPr="000B20F7" w:rsidDel="001B109A">
          <w:rPr>
            <w:bCs/>
          </w:rPr>
          <w:delText>[NAMA]</w:delText>
        </w:r>
      </w:del>
    </w:p>
    <w:p w14:paraId="548FAD51" w14:textId="77777777" w:rsidR="001B109A" w:rsidRPr="000B20F7" w:rsidRDefault="001B109A" w:rsidP="001B109A">
      <w:pPr>
        <w:pStyle w:val="NormalIntro"/>
        <w:tabs>
          <w:tab w:val="left" w:pos="1985"/>
        </w:tabs>
        <w:ind w:left="1701" w:hanging="1701"/>
        <w:rPr>
          <w:ins w:id="76" w:author="Husni Mubarok" w:date="2022-01-27T13:54:00Z"/>
          <w:bCs/>
        </w:rPr>
      </w:pPr>
    </w:p>
    <w:p w14:paraId="08DCBE18" w14:textId="15B5DFD7" w:rsidR="002236D7" w:rsidDel="001B109A" w:rsidRDefault="002236D7">
      <w:pPr>
        <w:pStyle w:val="NormalIntro"/>
        <w:tabs>
          <w:tab w:val="left" w:pos="1800"/>
        </w:tabs>
        <w:rPr>
          <w:del w:id="77" w:author="Husni Mubarok" w:date="2022-01-27T13:54:00Z"/>
        </w:rPr>
      </w:pPr>
      <w:r w:rsidRPr="000B20F7">
        <w:rPr>
          <w:bCs/>
        </w:rPr>
        <w:t>NPM</w:t>
      </w:r>
      <w:r w:rsidRPr="000B20F7">
        <w:rPr>
          <w:bCs/>
        </w:rPr>
        <w:tab/>
      </w:r>
      <w:ins w:id="78" w:author="Husni Mubarok" w:date="2022-01-27T13:59:00Z">
        <w:r w:rsidR="009F68C8">
          <w:rPr>
            <w:bCs/>
          </w:rPr>
          <w:tab/>
        </w:r>
      </w:ins>
      <w:r w:rsidRPr="000B20F7">
        <w:rPr>
          <w:bCs/>
        </w:rPr>
        <w:t xml:space="preserve">: </w:t>
      </w:r>
      <w:ins w:id="79" w:author="Husni Mubarok" w:date="2022-01-27T13:53:00Z">
        <w:r w:rsidR="001B109A" w:rsidRPr="001B109A">
          <w:rPr>
            <w:bCs/>
            <w:lang w:val="id-ID"/>
            <w:rPrChange w:id="80" w:author="Husni Mubarok" w:date="2022-01-27T13:55:00Z">
              <w:rPr>
                <w:b/>
                <w:lang w:val="id-ID"/>
              </w:rPr>
            </w:rPrChange>
          </w:rPr>
          <w:t>201222001</w:t>
        </w:r>
        <w:r w:rsidR="001B109A" w:rsidDel="001B109A">
          <w:t xml:space="preserve"> </w:t>
        </w:r>
      </w:ins>
      <w:del w:id="81" w:author="Husni Mubarok" w:date="2022-01-27T13:53:00Z">
        <w:r w:rsidR="00A8652E" w:rsidDel="001B109A">
          <w:delText>[NPM]</w:delText>
        </w:r>
      </w:del>
    </w:p>
    <w:p w14:paraId="65E328EB" w14:textId="77777777" w:rsidR="001B109A" w:rsidRDefault="001B109A" w:rsidP="001B109A">
      <w:pPr>
        <w:pStyle w:val="NormalIntro"/>
        <w:tabs>
          <w:tab w:val="left" w:pos="1985"/>
        </w:tabs>
        <w:ind w:left="1701" w:hanging="1701"/>
        <w:rPr>
          <w:ins w:id="82" w:author="Husni Mubarok" w:date="2022-01-27T13:54:00Z"/>
        </w:rPr>
      </w:pPr>
    </w:p>
    <w:p w14:paraId="17755040" w14:textId="2FD9A1F0" w:rsidR="002236D7" w:rsidRPr="001B109A" w:rsidDel="001B109A" w:rsidRDefault="002236D7">
      <w:pPr>
        <w:pStyle w:val="NormalIntro"/>
        <w:tabs>
          <w:tab w:val="left" w:pos="1800"/>
        </w:tabs>
        <w:rPr>
          <w:del w:id="83" w:author="Husni Mubarok" w:date="2022-01-27T13:53:00Z"/>
          <w:lang w:val="id-ID"/>
          <w:rPrChange w:id="84" w:author="Husni Mubarok" w:date="2022-01-27T13:53:00Z">
            <w:rPr>
              <w:del w:id="85" w:author="Husni Mubarok" w:date="2022-01-27T13:53:00Z"/>
            </w:rPr>
          </w:rPrChange>
        </w:rPr>
      </w:pPr>
      <w:r>
        <w:t>Program Studi</w:t>
      </w:r>
      <w:r>
        <w:tab/>
      </w:r>
      <w:ins w:id="86" w:author="Husni Mubarok" w:date="2022-01-27T13:59:00Z">
        <w:r w:rsidR="009F68C8">
          <w:tab/>
        </w:r>
      </w:ins>
      <w:r>
        <w:t xml:space="preserve">: </w:t>
      </w:r>
      <w:del w:id="87" w:author="Husni Mubarok" w:date="2022-01-27T13:53:00Z">
        <w:r w:rsidDel="001B109A">
          <w:delText>Ilmu Komputer</w:delText>
        </w:r>
      </w:del>
      <w:ins w:id="88" w:author="Husni Mubarok" w:date="2022-01-27T13:53:00Z">
        <w:r w:rsidR="001B109A">
          <w:rPr>
            <w:lang w:val="id-ID"/>
          </w:rPr>
          <w:t>Teknik Informatika</w:t>
        </w:r>
      </w:ins>
    </w:p>
    <w:p w14:paraId="5D7BA79E" w14:textId="77777777" w:rsidR="001B109A" w:rsidRDefault="001B109A" w:rsidP="001B109A">
      <w:pPr>
        <w:pStyle w:val="NormalIntro"/>
        <w:tabs>
          <w:tab w:val="left" w:pos="1985"/>
        </w:tabs>
        <w:ind w:left="1701" w:hanging="1701"/>
        <w:rPr>
          <w:ins w:id="89" w:author="Husni Mubarok" w:date="2022-01-27T13:54:00Z"/>
        </w:rPr>
      </w:pPr>
    </w:p>
    <w:p w14:paraId="07B52DD5" w14:textId="0AE5DA46" w:rsidR="001B109A" w:rsidRPr="001B109A" w:rsidRDefault="002236D7" w:rsidP="001B109A">
      <w:pPr>
        <w:pStyle w:val="NormalIntro"/>
        <w:tabs>
          <w:tab w:val="left" w:pos="1985"/>
        </w:tabs>
        <w:ind w:left="1701" w:hanging="1701"/>
        <w:rPr>
          <w:ins w:id="90" w:author="Husni Mubarok" w:date="2022-01-27T13:54:00Z"/>
          <w:bCs/>
          <w:sz w:val="28"/>
          <w:lang w:val="id-ID"/>
          <w:rPrChange w:id="91" w:author="Husni Mubarok" w:date="2022-01-27T13:55:00Z">
            <w:rPr>
              <w:ins w:id="92" w:author="Husni Mubarok" w:date="2022-01-27T13:54:00Z"/>
              <w:b/>
              <w:sz w:val="28"/>
              <w:lang w:val="id-ID"/>
            </w:rPr>
          </w:rPrChange>
        </w:rPr>
      </w:pPr>
      <w:proofErr w:type="spellStart"/>
      <w:r>
        <w:t>Judul</w:t>
      </w:r>
      <w:proofErr w:type="spellEnd"/>
      <w:r>
        <w:t xml:space="preserve"> </w:t>
      </w:r>
      <w:del w:id="93" w:author="Husni Mubarok" w:date="2022-01-27T13:55:00Z">
        <w:r w:rsidDel="001B109A">
          <w:delText>Skripsi</w:delText>
        </w:r>
      </w:del>
      <w:ins w:id="94" w:author="Husni Mubarok" w:date="2022-01-27T13:55:00Z">
        <w:r w:rsidR="001B109A">
          <w:t xml:space="preserve">Tugas </w:t>
        </w:r>
        <w:proofErr w:type="spellStart"/>
        <w:r w:rsidR="001B109A">
          <w:t>akhir</w:t>
        </w:r>
      </w:ins>
      <w:proofErr w:type="spellEnd"/>
      <w:r>
        <w:tab/>
        <w:t xml:space="preserve">: </w:t>
      </w:r>
      <w:ins w:id="95" w:author="Husni Mubarok" w:date="2022-01-27T13:53:00Z">
        <w:r w:rsidR="001B109A" w:rsidRPr="001B109A">
          <w:rPr>
            <w:bCs/>
            <w:sz w:val="28"/>
            <w:lang w:val="id-ID"/>
            <w:rPrChange w:id="96" w:author="Husni Mubarok" w:date="2022-01-27T13:55:00Z">
              <w:rPr>
                <w:b/>
                <w:sz w:val="28"/>
                <w:lang w:val="id-ID"/>
              </w:rPr>
            </w:rPrChange>
          </w:rPr>
          <w:t xml:space="preserve">Analisis Perangcangan Sistem Pendaftaran </w:t>
        </w:r>
      </w:ins>
    </w:p>
    <w:p w14:paraId="74D7948A" w14:textId="71FB1B34" w:rsidR="001B109A" w:rsidRPr="001B109A" w:rsidRDefault="001B109A">
      <w:pPr>
        <w:pStyle w:val="NormalIntro"/>
        <w:tabs>
          <w:tab w:val="left" w:pos="2127"/>
        </w:tabs>
        <w:ind w:left="2268" w:hanging="2268"/>
        <w:rPr>
          <w:ins w:id="97" w:author="Husni Mubarok" w:date="2022-01-27T13:53:00Z"/>
          <w:bCs/>
          <w:i/>
          <w:sz w:val="28"/>
          <w:lang w:val="id-ID"/>
          <w:rPrChange w:id="98" w:author="Husni Mubarok" w:date="2022-01-27T13:55:00Z">
            <w:rPr>
              <w:ins w:id="99" w:author="Husni Mubarok" w:date="2022-01-27T13:53:00Z"/>
              <w:b/>
              <w:i/>
              <w:sz w:val="28"/>
              <w:lang w:val="id-ID"/>
            </w:rPr>
          </w:rPrChange>
        </w:rPr>
        <w:pPrChange w:id="100" w:author="Husni Mubarok" w:date="2022-01-27T13:59:00Z">
          <w:pPr>
            <w:spacing w:line="240" w:lineRule="auto"/>
            <w:jc w:val="center"/>
          </w:pPr>
        </w:pPrChange>
      </w:pPr>
      <w:ins w:id="101" w:author="Husni Mubarok" w:date="2022-01-27T13:54:00Z">
        <w:r w:rsidRPr="001B109A">
          <w:rPr>
            <w:bCs/>
            <w:sz w:val="28"/>
            <w:lang w:val="id-ID"/>
            <w:rPrChange w:id="102" w:author="Husni Mubarok" w:date="2022-01-27T13:55:00Z">
              <w:rPr>
                <w:b/>
                <w:sz w:val="28"/>
                <w:lang w:val="id-ID"/>
              </w:rPr>
            </w:rPrChange>
          </w:rPr>
          <w:tab/>
        </w:r>
      </w:ins>
      <w:ins w:id="103" w:author="Husni Mubarok" w:date="2022-01-27T13:53:00Z">
        <w:r w:rsidRPr="001B109A">
          <w:rPr>
            <w:bCs/>
            <w:sz w:val="28"/>
            <w:lang w:val="id-ID"/>
            <w:rPrChange w:id="104" w:author="Husni Mubarok" w:date="2022-01-27T13:55:00Z">
              <w:rPr>
                <w:b/>
                <w:sz w:val="28"/>
                <w:lang w:val="id-ID"/>
              </w:rPr>
            </w:rPrChange>
          </w:rPr>
          <w:t>Otomatis Menggunakan Aplikasi Whatsapp</w:t>
        </w:r>
      </w:ins>
    </w:p>
    <w:p w14:paraId="0A945D34" w14:textId="0D6A782F" w:rsidR="002236D7" w:rsidRDefault="002236D7" w:rsidP="002236D7">
      <w:pPr>
        <w:pStyle w:val="NormalIntro"/>
        <w:tabs>
          <w:tab w:val="left" w:pos="1800"/>
        </w:tabs>
      </w:pPr>
      <w:del w:id="105" w:author="Husni Mubarok" w:date="2022-01-27T13:53:00Z">
        <w:r w:rsidDel="001B109A">
          <w:delText>BELUM ADA JUDUL</w:delText>
        </w:r>
      </w:del>
    </w:p>
    <w:p w14:paraId="78C83EF9" w14:textId="77777777" w:rsidR="002236D7" w:rsidRDefault="002236D7" w:rsidP="002236D7">
      <w:pPr>
        <w:pStyle w:val="NormalIntro"/>
      </w:pPr>
    </w:p>
    <w:p w14:paraId="3524C14E" w14:textId="77777777" w:rsidR="002236D7" w:rsidRDefault="002236D7" w:rsidP="002236D7">
      <w:pPr>
        <w:pStyle w:val="NormalIntro"/>
      </w:pPr>
    </w:p>
    <w:p w14:paraId="5E18A813" w14:textId="02DDA48B" w:rsidR="002236D7" w:rsidRDefault="002236D7" w:rsidP="002236D7">
      <w:pPr>
        <w:pStyle w:val="NormalIntro"/>
        <w:rPr>
          <w:b/>
        </w:rPr>
      </w:pPr>
      <w:r w:rsidRPr="002236D7">
        <w:rPr>
          <w:b/>
        </w:rPr>
        <w:t xml:space="preserve">Telah </w:t>
      </w:r>
      <w:proofErr w:type="spellStart"/>
      <w:r w:rsidRPr="002236D7">
        <w:rPr>
          <w:b/>
        </w:rPr>
        <w:t>berhasil</w:t>
      </w:r>
      <w:proofErr w:type="spellEnd"/>
      <w:r w:rsidRPr="002236D7">
        <w:rPr>
          <w:b/>
        </w:rPr>
        <w:t xml:space="preserve"> </w:t>
      </w:r>
      <w:proofErr w:type="spellStart"/>
      <w:r w:rsidRPr="002236D7">
        <w:rPr>
          <w:b/>
        </w:rPr>
        <w:t>dipertahankan</w:t>
      </w:r>
      <w:proofErr w:type="spellEnd"/>
      <w:r w:rsidRPr="002236D7">
        <w:rPr>
          <w:b/>
        </w:rPr>
        <w:t xml:space="preserve"> di </w:t>
      </w:r>
      <w:proofErr w:type="spellStart"/>
      <w:r w:rsidRPr="002236D7">
        <w:rPr>
          <w:b/>
        </w:rPr>
        <w:t>had</w:t>
      </w:r>
      <w:r>
        <w:rPr>
          <w:b/>
        </w:rPr>
        <w:t>apan</w:t>
      </w:r>
      <w:proofErr w:type="spellEnd"/>
      <w:r>
        <w:rPr>
          <w:b/>
        </w:rPr>
        <w:t xml:space="preserve"> Dewan </w:t>
      </w:r>
      <w:proofErr w:type="spellStart"/>
      <w:r>
        <w:rPr>
          <w:b/>
        </w:rPr>
        <w:t>Penguji</w:t>
      </w:r>
      <w:proofErr w:type="spellEnd"/>
      <w:r>
        <w:rPr>
          <w:b/>
        </w:rPr>
        <w:t xml:space="preserve"> dan </w:t>
      </w:r>
      <w:proofErr w:type="spellStart"/>
      <w:r>
        <w:rPr>
          <w:b/>
        </w:rPr>
        <w:t>diterima</w:t>
      </w:r>
      <w:proofErr w:type="spellEnd"/>
      <w:r>
        <w:rPr>
          <w:b/>
        </w:rPr>
        <w:t xml:space="preserve"> </w:t>
      </w:r>
      <w:proofErr w:type="spellStart"/>
      <w:r>
        <w:rPr>
          <w:b/>
        </w:rPr>
        <w:t>s</w:t>
      </w:r>
      <w:r w:rsidRPr="002236D7">
        <w:rPr>
          <w:b/>
        </w:rPr>
        <w:t>ebagai</w:t>
      </w:r>
      <w:proofErr w:type="spellEnd"/>
      <w:r w:rsidRPr="002236D7">
        <w:rPr>
          <w:b/>
        </w:rPr>
        <w:t xml:space="preserve"> </w:t>
      </w:r>
      <w:proofErr w:type="spellStart"/>
      <w:r w:rsidRPr="002236D7">
        <w:rPr>
          <w:b/>
        </w:rPr>
        <w:t>bagian</w:t>
      </w:r>
      <w:proofErr w:type="spellEnd"/>
      <w:r w:rsidRPr="002236D7">
        <w:rPr>
          <w:b/>
        </w:rPr>
        <w:t xml:space="preserve"> </w:t>
      </w:r>
      <w:proofErr w:type="spellStart"/>
      <w:r w:rsidRPr="002236D7">
        <w:rPr>
          <w:b/>
        </w:rPr>
        <w:t>persyaratan</w:t>
      </w:r>
      <w:proofErr w:type="spellEnd"/>
      <w:r w:rsidRPr="002236D7">
        <w:rPr>
          <w:b/>
        </w:rPr>
        <w:t xml:space="preserve"> yang </w:t>
      </w:r>
      <w:proofErr w:type="spellStart"/>
      <w:r w:rsidRPr="002236D7">
        <w:rPr>
          <w:b/>
        </w:rPr>
        <w:t>diperlukan</w:t>
      </w:r>
      <w:proofErr w:type="spellEnd"/>
      <w:r w:rsidRPr="002236D7">
        <w:rPr>
          <w:b/>
        </w:rPr>
        <w:t xml:space="preserve"> </w:t>
      </w:r>
      <w:proofErr w:type="spellStart"/>
      <w:r w:rsidRPr="002236D7">
        <w:rPr>
          <w:b/>
        </w:rPr>
        <w:t>untuk</w:t>
      </w:r>
      <w:proofErr w:type="spellEnd"/>
      <w:r w:rsidRPr="002236D7">
        <w:rPr>
          <w:b/>
        </w:rPr>
        <w:t xml:space="preserve"> </w:t>
      </w:r>
      <w:proofErr w:type="spellStart"/>
      <w:r w:rsidRPr="002236D7">
        <w:rPr>
          <w:b/>
        </w:rPr>
        <w:t>memperoleh</w:t>
      </w:r>
      <w:proofErr w:type="spellEnd"/>
      <w:r w:rsidRPr="002236D7">
        <w:rPr>
          <w:b/>
        </w:rPr>
        <w:t xml:space="preserve"> </w:t>
      </w:r>
      <w:proofErr w:type="spellStart"/>
      <w:r w:rsidRPr="002236D7">
        <w:rPr>
          <w:b/>
        </w:rPr>
        <w:t>gelar</w:t>
      </w:r>
      <w:proofErr w:type="spellEnd"/>
      <w:r w:rsidRPr="002236D7">
        <w:rPr>
          <w:b/>
        </w:rPr>
        <w:t xml:space="preserve"> Sarjana </w:t>
      </w:r>
      <w:proofErr w:type="spellStart"/>
      <w:proofErr w:type="gramStart"/>
      <w:r w:rsidRPr="002236D7">
        <w:rPr>
          <w:b/>
        </w:rPr>
        <w:t>S.Kom</w:t>
      </w:r>
      <w:proofErr w:type="spellEnd"/>
      <w:proofErr w:type="gramEnd"/>
      <w:r w:rsidRPr="002236D7">
        <w:rPr>
          <w:b/>
        </w:rPr>
        <w:t xml:space="preserve"> pada program Studi </w:t>
      </w:r>
      <w:proofErr w:type="spellStart"/>
      <w:r w:rsidRPr="002236D7">
        <w:rPr>
          <w:b/>
        </w:rPr>
        <w:t>Ilmu</w:t>
      </w:r>
      <w:proofErr w:type="spellEnd"/>
      <w:r w:rsidRPr="002236D7">
        <w:rPr>
          <w:b/>
        </w:rPr>
        <w:t xml:space="preserve"> </w:t>
      </w:r>
      <w:proofErr w:type="spellStart"/>
      <w:r w:rsidRPr="002236D7">
        <w:rPr>
          <w:b/>
        </w:rPr>
        <w:t>Komputer</w:t>
      </w:r>
      <w:proofErr w:type="spellEnd"/>
      <w:r w:rsidRPr="002236D7">
        <w:rPr>
          <w:b/>
        </w:rPr>
        <w:t xml:space="preserve">, </w:t>
      </w:r>
      <w:del w:id="106" w:author="Husni Mubarok" w:date="2022-01-27T13:55:00Z">
        <w:r w:rsidRPr="002236D7" w:rsidDel="001B109A">
          <w:rPr>
            <w:b/>
          </w:rPr>
          <w:delText>Fakultas Ilmu Komputer</w:delText>
        </w:r>
      </w:del>
      <w:proofErr w:type="spellStart"/>
      <w:ins w:id="107" w:author="Husni Mubarok" w:date="2022-01-27T13:55:00Z">
        <w:r w:rsidR="001B109A">
          <w:rPr>
            <w:b/>
          </w:rPr>
          <w:t>Fakultas</w:t>
        </w:r>
        <w:proofErr w:type="spellEnd"/>
        <w:r w:rsidR="001B109A">
          <w:rPr>
            <w:b/>
          </w:rPr>
          <w:t xml:space="preserve"> </w:t>
        </w:r>
        <w:proofErr w:type="spellStart"/>
        <w:r w:rsidR="001B109A">
          <w:rPr>
            <w:b/>
          </w:rPr>
          <w:t>Teknologi</w:t>
        </w:r>
      </w:ins>
      <w:proofErr w:type="spellEnd"/>
      <w:r w:rsidRPr="002236D7">
        <w:rPr>
          <w:b/>
        </w:rPr>
        <w:t xml:space="preserve">, </w:t>
      </w:r>
      <w:del w:id="108" w:author="inacbg" w:date="2022-02-04T08:10:00Z">
        <w:r w:rsidRPr="002236D7" w:rsidDel="006D5672">
          <w:rPr>
            <w:b/>
          </w:rPr>
          <w:delText>Universitas Indonesia</w:delText>
        </w:r>
      </w:del>
      <w:ins w:id="109" w:author="inacbg" w:date="2022-02-04T08:10:00Z">
        <w:r w:rsidR="006D5672">
          <w:rPr>
            <w:b/>
          </w:rPr>
          <w:t xml:space="preserve">Institute </w:t>
        </w:r>
        <w:proofErr w:type="spellStart"/>
        <w:r w:rsidR="006D5672">
          <w:rPr>
            <w:b/>
          </w:rPr>
          <w:t>Teknologi</w:t>
        </w:r>
        <w:proofErr w:type="spellEnd"/>
        <w:r w:rsidR="006D5672">
          <w:rPr>
            <w:b/>
          </w:rPr>
          <w:t xml:space="preserve"> dan </w:t>
        </w:r>
        <w:proofErr w:type="spellStart"/>
        <w:r w:rsidR="006D5672">
          <w:rPr>
            <w:b/>
          </w:rPr>
          <w:t>Bisnis</w:t>
        </w:r>
        <w:proofErr w:type="spellEnd"/>
        <w:r w:rsidR="006D5672">
          <w:rPr>
            <w:b/>
          </w:rPr>
          <w:t xml:space="preserve"> </w:t>
        </w:r>
        <w:proofErr w:type="spellStart"/>
        <w:r w:rsidR="006D5672">
          <w:rPr>
            <w:b/>
          </w:rPr>
          <w:t>Swadharma</w:t>
        </w:r>
      </w:ins>
      <w:proofErr w:type="spellEnd"/>
      <w:r w:rsidRPr="002236D7">
        <w:rPr>
          <w:b/>
        </w:rPr>
        <w:t>.</w:t>
      </w:r>
    </w:p>
    <w:p w14:paraId="72F4B977" w14:textId="77777777" w:rsidR="002236D7" w:rsidRDefault="002236D7" w:rsidP="002236D7">
      <w:pPr>
        <w:pStyle w:val="NormalIntro"/>
        <w:rPr>
          <w:b/>
        </w:rPr>
      </w:pPr>
    </w:p>
    <w:p w14:paraId="317BFEE5" w14:textId="77777777" w:rsidR="002236D7" w:rsidRDefault="002236D7" w:rsidP="002236D7">
      <w:pPr>
        <w:pStyle w:val="NormalIntro"/>
        <w:rPr>
          <w:b/>
        </w:rPr>
      </w:pPr>
    </w:p>
    <w:p w14:paraId="7CEE69FC" w14:textId="77777777" w:rsidR="002236D7" w:rsidRDefault="002236D7" w:rsidP="002236D7">
      <w:pPr>
        <w:pStyle w:val="NormalIntro"/>
        <w:jc w:val="center"/>
        <w:rPr>
          <w:b/>
        </w:rPr>
      </w:pPr>
      <w:r>
        <w:rPr>
          <w:b/>
        </w:rPr>
        <w:t>DEWAN PENGUJI</w:t>
      </w:r>
    </w:p>
    <w:p w14:paraId="6164DDBC" w14:textId="77777777" w:rsidR="002236D7" w:rsidRDefault="002236D7" w:rsidP="002236D7">
      <w:pPr>
        <w:pStyle w:val="NormalIntro"/>
        <w:rPr>
          <w:b/>
        </w:rPr>
      </w:pPr>
    </w:p>
    <w:p w14:paraId="759B526E" w14:textId="77777777" w:rsidR="002236D7" w:rsidRDefault="002236D7" w:rsidP="002236D7">
      <w:pPr>
        <w:pStyle w:val="NormalIntro"/>
        <w:rPr>
          <w:b/>
        </w:rPr>
      </w:pPr>
    </w:p>
    <w:p w14:paraId="62B63DB2" w14:textId="77777777" w:rsidR="002236D7" w:rsidRDefault="002236D7" w:rsidP="002236D7">
      <w:pPr>
        <w:pStyle w:val="NormalIntro"/>
        <w:rPr>
          <w:b/>
        </w:rPr>
      </w:pPr>
    </w:p>
    <w:p w14:paraId="0469B9B3" w14:textId="77777777" w:rsidR="002236D7" w:rsidRPr="002236D7" w:rsidRDefault="002236D7" w:rsidP="00322C74">
      <w:pPr>
        <w:pStyle w:val="NormalIntro"/>
        <w:tabs>
          <w:tab w:val="left" w:pos="1530"/>
          <w:tab w:val="left" w:pos="6120"/>
        </w:tabs>
      </w:pPr>
      <w:proofErr w:type="spellStart"/>
      <w:r w:rsidRPr="002236D7">
        <w:t>Pembimbing</w:t>
      </w:r>
      <w:proofErr w:type="spellEnd"/>
      <w:r w:rsidRPr="002236D7">
        <w:t xml:space="preserve"> </w:t>
      </w:r>
      <w:r>
        <w:tab/>
      </w:r>
      <w:r w:rsidRPr="002236D7">
        <w:t>:</w:t>
      </w:r>
      <w:r w:rsidR="00322C74">
        <w:tab/>
      </w:r>
      <w:r w:rsidR="005D1815" w:rsidRPr="002236D7">
        <w:t>(…</w:t>
      </w:r>
      <w:r w:rsidRPr="002236D7">
        <w:t>………</w:t>
      </w:r>
      <w:proofErr w:type="gramStart"/>
      <w:r w:rsidRPr="002236D7">
        <w:t>…</w:t>
      </w:r>
      <w:r w:rsidR="005D1815" w:rsidRPr="002236D7">
        <w:t>..</w:t>
      </w:r>
      <w:proofErr w:type="gramEnd"/>
      <w:r w:rsidR="005D1815" w:rsidRPr="002236D7">
        <w:t>)</w:t>
      </w:r>
    </w:p>
    <w:p w14:paraId="6705A7F2" w14:textId="77777777" w:rsidR="002236D7" w:rsidRDefault="002236D7" w:rsidP="00322C74">
      <w:pPr>
        <w:pStyle w:val="NormalIntro"/>
        <w:tabs>
          <w:tab w:val="left" w:pos="1530"/>
          <w:tab w:val="left" w:pos="6120"/>
        </w:tabs>
      </w:pPr>
    </w:p>
    <w:p w14:paraId="5F08D74A" w14:textId="77777777" w:rsidR="002236D7" w:rsidRPr="002236D7" w:rsidRDefault="002236D7" w:rsidP="00322C74">
      <w:pPr>
        <w:pStyle w:val="NormalIntro"/>
        <w:tabs>
          <w:tab w:val="left" w:pos="1530"/>
          <w:tab w:val="left" w:pos="6120"/>
        </w:tabs>
      </w:pPr>
    </w:p>
    <w:p w14:paraId="71380CB1" w14:textId="77777777" w:rsidR="002236D7" w:rsidRPr="002236D7" w:rsidRDefault="002236D7" w:rsidP="00322C74">
      <w:pPr>
        <w:pStyle w:val="NormalIntro"/>
        <w:tabs>
          <w:tab w:val="left" w:pos="1530"/>
          <w:tab w:val="left" w:pos="6120"/>
        </w:tabs>
      </w:pPr>
    </w:p>
    <w:p w14:paraId="0E4BE833" w14:textId="77777777" w:rsidR="002236D7" w:rsidRPr="002236D7" w:rsidRDefault="002236D7" w:rsidP="00322C74">
      <w:pPr>
        <w:pStyle w:val="NormalIntro"/>
        <w:tabs>
          <w:tab w:val="left" w:pos="1530"/>
          <w:tab w:val="left" w:pos="6120"/>
        </w:tabs>
      </w:pPr>
      <w:proofErr w:type="spellStart"/>
      <w:r w:rsidRPr="002236D7">
        <w:t>Penguji</w:t>
      </w:r>
      <w:proofErr w:type="spellEnd"/>
      <w:r w:rsidRPr="002236D7">
        <w:t xml:space="preserve"> </w:t>
      </w:r>
      <w:r>
        <w:tab/>
      </w:r>
      <w:r w:rsidRPr="002236D7">
        <w:t xml:space="preserve">: </w:t>
      </w:r>
      <w:r w:rsidR="00322C74">
        <w:tab/>
      </w:r>
      <w:r w:rsidR="005D1815" w:rsidRPr="002236D7">
        <w:t>(…</w:t>
      </w:r>
      <w:r w:rsidRPr="002236D7">
        <w:t>………</w:t>
      </w:r>
      <w:proofErr w:type="gramStart"/>
      <w:r w:rsidRPr="002236D7">
        <w:t>…</w:t>
      </w:r>
      <w:r w:rsidR="005D1815" w:rsidRPr="002236D7">
        <w:t>..</w:t>
      </w:r>
      <w:proofErr w:type="gramEnd"/>
      <w:r w:rsidR="005D1815" w:rsidRPr="002236D7">
        <w:t>)</w:t>
      </w:r>
    </w:p>
    <w:p w14:paraId="1117B6C9" w14:textId="77777777" w:rsidR="002236D7" w:rsidRPr="002236D7" w:rsidRDefault="002236D7" w:rsidP="00322C74">
      <w:pPr>
        <w:pStyle w:val="NormalIntro"/>
        <w:tabs>
          <w:tab w:val="left" w:pos="1530"/>
          <w:tab w:val="left" w:pos="6120"/>
        </w:tabs>
      </w:pPr>
    </w:p>
    <w:p w14:paraId="55CBF0B8" w14:textId="77777777" w:rsidR="002236D7" w:rsidRDefault="002236D7" w:rsidP="00322C74">
      <w:pPr>
        <w:pStyle w:val="NormalIntro"/>
        <w:tabs>
          <w:tab w:val="left" w:pos="1530"/>
          <w:tab w:val="left" w:pos="6120"/>
        </w:tabs>
      </w:pPr>
    </w:p>
    <w:p w14:paraId="0BDEA96D" w14:textId="77777777" w:rsidR="002236D7" w:rsidRPr="002236D7" w:rsidRDefault="002236D7" w:rsidP="00322C74">
      <w:pPr>
        <w:pStyle w:val="NormalIntro"/>
        <w:tabs>
          <w:tab w:val="left" w:pos="1530"/>
          <w:tab w:val="left" w:pos="6120"/>
        </w:tabs>
      </w:pPr>
    </w:p>
    <w:p w14:paraId="78166142" w14:textId="77777777" w:rsidR="002236D7" w:rsidRPr="002236D7" w:rsidRDefault="002236D7" w:rsidP="00322C74">
      <w:pPr>
        <w:pStyle w:val="NormalIntro"/>
        <w:tabs>
          <w:tab w:val="left" w:pos="1530"/>
          <w:tab w:val="left" w:pos="6120"/>
        </w:tabs>
      </w:pPr>
      <w:proofErr w:type="spellStart"/>
      <w:r w:rsidRPr="002236D7">
        <w:t>Penguji</w:t>
      </w:r>
      <w:proofErr w:type="spellEnd"/>
      <w:r w:rsidRPr="002236D7">
        <w:t xml:space="preserve"> </w:t>
      </w:r>
      <w:r>
        <w:tab/>
      </w:r>
      <w:r w:rsidRPr="002236D7">
        <w:t>:</w:t>
      </w:r>
      <w:r w:rsidR="00322C74">
        <w:tab/>
      </w:r>
      <w:r w:rsidR="005D1815" w:rsidRPr="002236D7">
        <w:t>(…</w:t>
      </w:r>
      <w:r w:rsidRPr="002236D7">
        <w:t>………</w:t>
      </w:r>
      <w:proofErr w:type="gramStart"/>
      <w:r w:rsidRPr="002236D7">
        <w:t>…</w:t>
      </w:r>
      <w:r w:rsidR="005D1815" w:rsidRPr="002236D7">
        <w:t>..</w:t>
      </w:r>
      <w:proofErr w:type="gramEnd"/>
      <w:r w:rsidR="005D1815" w:rsidRPr="002236D7">
        <w:t>)</w:t>
      </w:r>
    </w:p>
    <w:p w14:paraId="0D9E16B1" w14:textId="77777777" w:rsidR="002236D7" w:rsidRPr="002236D7" w:rsidRDefault="002236D7" w:rsidP="002236D7">
      <w:pPr>
        <w:pStyle w:val="NormalIntro"/>
        <w:tabs>
          <w:tab w:val="left" w:pos="1530"/>
        </w:tabs>
      </w:pPr>
    </w:p>
    <w:p w14:paraId="04D94591" w14:textId="77777777" w:rsidR="002236D7" w:rsidRDefault="002236D7" w:rsidP="002236D7">
      <w:pPr>
        <w:pStyle w:val="NormalIntro"/>
        <w:tabs>
          <w:tab w:val="left" w:pos="1530"/>
        </w:tabs>
      </w:pPr>
    </w:p>
    <w:p w14:paraId="1E4E872C" w14:textId="77777777" w:rsidR="002236D7" w:rsidRDefault="002236D7" w:rsidP="002236D7">
      <w:pPr>
        <w:pStyle w:val="NormalIntro"/>
        <w:tabs>
          <w:tab w:val="left" w:pos="1530"/>
        </w:tabs>
      </w:pPr>
    </w:p>
    <w:p w14:paraId="45A45F00" w14:textId="77777777" w:rsidR="002236D7" w:rsidRPr="002236D7" w:rsidRDefault="002236D7" w:rsidP="002236D7">
      <w:pPr>
        <w:pStyle w:val="NormalIntro"/>
        <w:tabs>
          <w:tab w:val="left" w:pos="1530"/>
        </w:tabs>
      </w:pPr>
    </w:p>
    <w:p w14:paraId="4DDD6FCC" w14:textId="67966906" w:rsidR="002236D7" w:rsidRPr="002236D7" w:rsidRDefault="002236D7" w:rsidP="002236D7">
      <w:pPr>
        <w:pStyle w:val="NormalIntro"/>
        <w:tabs>
          <w:tab w:val="left" w:pos="1530"/>
        </w:tabs>
      </w:pPr>
      <w:proofErr w:type="spellStart"/>
      <w:r w:rsidRPr="002236D7">
        <w:t>Ditetapkan</w:t>
      </w:r>
      <w:proofErr w:type="spellEnd"/>
      <w:r w:rsidRPr="002236D7">
        <w:t xml:space="preserve"> di</w:t>
      </w:r>
      <w:r>
        <w:tab/>
      </w:r>
      <w:r w:rsidRPr="002236D7">
        <w:t xml:space="preserve">: </w:t>
      </w:r>
      <w:del w:id="110" w:author="Husni Mubarok" w:date="2022-01-27T13:55:00Z">
        <w:r w:rsidRPr="002236D7" w:rsidDel="001B109A">
          <w:delText>Fakultas Ilmu Komputer</w:delText>
        </w:r>
      </w:del>
      <w:proofErr w:type="spellStart"/>
      <w:ins w:id="111" w:author="Husni Mubarok" w:date="2022-01-27T13:55:00Z">
        <w:r w:rsidR="001B109A">
          <w:t>Fakultas</w:t>
        </w:r>
        <w:proofErr w:type="spellEnd"/>
        <w:r w:rsidR="001B109A">
          <w:t xml:space="preserve"> </w:t>
        </w:r>
        <w:proofErr w:type="spellStart"/>
        <w:r w:rsidR="001B109A">
          <w:t>Teknologi</w:t>
        </w:r>
      </w:ins>
      <w:proofErr w:type="spellEnd"/>
    </w:p>
    <w:p w14:paraId="4316B50F" w14:textId="147CF372" w:rsidR="00322C74" w:rsidRPr="001B109A" w:rsidRDefault="002236D7" w:rsidP="00322C74">
      <w:pPr>
        <w:pStyle w:val="NormalIntro"/>
        <w:tabs>
          <w:tab w:val="left" w:pos="1530"/>
        </w:tabs>
        <w:rPr>
          <w:lang w:val="id-ID"/>
          <w:rPrChange w:id="112" w:author="Husni Mubarok" w:date="2022-01-27T13:56:00Z">
            <w:rPr/>
          </w:rPrChange>
        </w:rPr>
      </w:pPr>
      <w:proofErr w:type="spellStart"/>
      <w:r>
        <w:t>Tanggal</w:t>
      </w:r>
      <w:proofErr w:type="spellEnd"/>
      <w:r>
        <w:tab/>
      </w:r>
      <w:r w:rsidRPr="002236D7">
        <w:t xml:space="preserve">: </w:t>
      </w:r>
      <w:del w:id="113" w:author="Husni Mubarok" w:date="2022-01-27T13:56:00Z">
        <w:r w:rsidRPr="002236D7" w:rsidDel="001B109A">
          <w:delText>1 Juli 201</w:delText>
        </w:r>
        <w:r w:rsidDel="001B109A">
          <w:delText>1</w:delText>
        </w:r>
      </w:del>
      <w:ins w:id="114" w:author="Husni Mubarok" w:date="2022-01-27T13:56:00Z">
        <w:r w:rsidR="001B109A">
          <w:rPr>
            <w:lang w:val="id-ID"/>
          </w:rPr>
          <w:t>Januari 2022</w:t>
        </w:r>
      </w:ins>
    </w:p>
    <w:p w14:paraId="592CD305" w14:textId="77777777" w:rsidR="00322C74" w:rsidRDefault="00F76CF0" w:rsidP="00F76CF0">
      <w:pPr>
        <w:pStyle w:val="Heading1"/>
        <w:numPr>
          <w:ilvl w:val="0"/>
          <w:numId w:val="0"/>
        </w:numPr>
      </w:pPr>
      <w:bookmarkStart w:id="115" w:name="_Toc292386332"/>
      <w:bookmarkStart w:id="116" w:name="_Toc379605677"/>
      <w:r>
        <w:lastRenderedPageBreak/>
        <w:t>KATA PENGANTAR</w:t>
      </w:r>
      <w:bookmarkEnd w:id="115"/>
      <w:bookmarkEnd w:id="116"/>
    </w:p>
    <w:p w14:paraId="27A8471A" w14:textId="77777777" w:rsidR="00A8652E" w:rsidRPr="00A8652E" w:rsidRDefault="00A8652E" w:rsidP="00CB46E3">
      <w:r w:rsidRPr="00A8652E">
        <w:t xml:space="preserve">Lorem ipsum dolor sit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7DBC7394" w14:textId="77777777" w:rsidR="00A8652E" w:rsidRPr="00A8652E" w:rsidRDefault="00A8652E" w:rsidP="00CB46E3">
      <w:r w:rsidRPr="00A8652E">
        <w:t xml:space="preserve">Cras </w:t>
      </w:r>
      <w:proofErr w:type="spellStart"/>
      <w:r w:rsidRPr="00A8652E">
        <w:t>molestie</w:t>
      </w:r>
      <w:proofErr w:type="spellEnd"/>
      <w:r w:rsidRPr="00A8652E">
        <w:t xml:space="preserve"> </w:t>
      </w:r>
      <w:proofErr w:type="spellStart"/>
      <w:r w:rsidRPr="00A8652E">
        <w:t>imperdiet</w:t>
      </w:r>
      <w:proofErr w:type="spellEnd"/>
      <w:r w:rsidRPr="00A8652E">
        <w:t xml:space="preserve"> mi, non pharetra </w:t>
      </w:r>
      <w:proofErr w:type="spellStart"/>
      <w:r w:rsidRPr="00A8652E">
        <w:t>enim</w:t>
      </w:r>
      <w:proofErr w:type="spellEnd"/>
      <w:r w:rsidRPr="00A8652E">
        <w:t xml:space="preserve"> </w:t>
      </w:r>
      <w:proofErr w:type="spellStart"/>
      <w:r w:rsidRPr="00A8652E">
        <w:t>ornare</w:t>
      </w:r>
      <w:proofErr w:type="spellEnd"/>
      <w:r w:rsidRPr="00A8652E">
        <w:t xml:space="preserve"> a. Aenean </w:t>
      </w:r>
      <w:proofErr w:type="spellStart"/>
      <w:r w:rsidRPr="00A8652E">
        <w:t>volutpat</w:t>
      </w:r>
      <w:proofErr w:type="spellEnd"/>
      <w:r w:rsidRPr="00A8652E">
        <w:t xml:space="preserve"> convallis </w:t>
      </w:r>
      <w:proofErr w:type="spellStart"/>
      <w:r w:rsidRPr="00A8652E">
        <w:t>varius</w:t>
      </w:r>
      <w:proofErr w:type="spellEnd"/>
      <w:r w:rsidRPr="00A8652E">
        <w:t xml:space="preserve">. Donec </w:t>
      </w:r>
      <w:proofErr w:type="spellStart"/>
      <w:r w:rsidRPr="00A8652E">
        <w:t>varius</w:t>
      </w:r>
      <w:proofErr w:type="spellEnd"/>
      <w:r w:rsidRPr="00A8652E">
        <w:t xml:space="preserve"> </w:t>
      </w:r>
      <w:proofErr w:type="spellStart"/>
      <w:r w:rsidRPr="00A8652E">
        <w:t>pretium</w:t>
      </w:r>
      <w:proofErr w:type="spellEnd"/>
      <w:r w:rsidRPr="00A8652E">
        <w:t xml:space="preserve"> </w:t>
      </w:r>
      <w:proofErr w:type="spellStart"/>
      <w:r w:rsidRPr="00A8652E">
        <w:t>volutpat</w:t>
      </w:r>
      <w:proofErr w:type="spellEnd"/>
      <w:r w:rsidRPr="00A8652E">
        <w:t xml:space="preserve">. Morbi </w:t>
      </w:r>
      <w:proofErr w:type="spellStart"/>
      <w:r w:rsidRPr="00A8652E">
        <w:t>faucibus</w:t>
      </w:r>
      <w:proofErr w:type="spellEnd"/>
      <w:r w:rsidRPr="00A8652E">
        <w:t xml:space="preserve"> lorem </w:t>
      </w:r>
      <w:proofErr w:type="spellStart"/>
      <w:r w:rsidRPr="00A8652E">
        <w:t>eget</w:t>
      </w:r>
      <w:proofErr w:type="spellEnd"/>
      <w:r w:rsidRPr="00A8652E">
        <w:t xml:space="preserve"> </w:t>
      </w:r>
      <w:proofErr w:type="spellStart"/>
      <w:r w:rsidRPr="00A8652E">
        <w:t>tortor</w:t>
      </w:r>
      <w:proofErr w:type="spellEnd"/>
      <w:r w:rsidRPr="00A8652E">
        <w:t xml:space="preserve"> </w:t>
      </w:r>
      <w:proofErr w:type="spellStart"/>
      <w:r w:rsidRPr="00A8652E">
        <w:t>iaculis</w:t>
      </w:r>
      <w:proofErr w:type="spellEnd"/>
      <w:r w:rsidRPr="00A8652E">
        <w:t xml:space="preserve"> </w:t>
      </w:r>
      <w:proofErr w:type="spellStart"/>
      <w:r w:rsidRPr="00A8652E">
        <w:t>mollis</w:t>
      </w:r>
      <w:proofErr w:type="spellEnd"/>
      <w:r w:rsidRPr="00A8652E">
        <w:t xml:space="preserve">. Morbi a libero et </w:t>
      </w:r>
      <w:proofErr w:type="spellStart"/>
      <w:r w:rsidRPr="00A8652E">
        <w:t>massa</w:t>
      </w:r>
      <w:proofErr w:type="spellEnd"/>
      <w:r w:rsidRPr="00A8652E">
        <w:t xml:space="preserve"> </w:t>
      </w:r>
      <w:proofErr w:type="spellStart"/>
      <w:r w:rsidRPr="00A8652E">
        <w:t>porttitor</w:t>
      </w:r>
      <w:proofErr w:type="spellEnd"/>
      <w:r w:rsidRPr="00A8652E">
        <w:t xml:space="preserve"> </w:t>
      </w:r>
      <w:proofErr w:type="spellStart"/>
      <w:r w:rsidRPr="00A8652E">
        <w:t>facilisis</w:t>
      </w:r>
      <w:proofErr w:type="spellEnd"/>
      <w:r w:rsidRPr="00A8652E">
        <w:t xml:space="preserve"> ac at </w:t>
      </w:r>
      <w:proofErr w:type="spellStart"/>
      <w:r w:rsidRPr="00A8652E">
        <w:t>tortor</w:t>
      </w:r>
      <w:proofErr w:type="spellEnd"/>
      <w:r w:rsidRPr="00A8652E">
        <w:t xml:space="preserve">. In </w:t>
      </w:r>
      <w:proofErr w:type="spellStart"/>
      <w:r w:rsidRPr="00A8652E">
        <w:t>vehicula</w:t>
      </w:r>
      <w:proofErr w:type="spellEnd"/>
      <w:r w:rsidRPr="00A8652E">
        <w:t xml:space="preserve"> </w:t>
      </w:r>
      <w:proofErr w:type="spellStart"/>
      <w:r w:rsidRPr="00A8652E">
        <w:t>vulputate</w:t>
      </w:r>
      <w:proofErr w:type="spellEnd"/>
      <w:r w:rsidRPr="00A8652E">
        <w:t xml:space="preserve"> </w:t>
      </w:r>
      <w:proofErr w:type="spellStart"/>
      <w:r w:rsidRPr="00A8652E">
        <w:t>urna</w:t>
      </w:r>
      <w:proofErr w:type="spellEnd"/>
      <w:r w:rsidRPr="00A8652E">
        <w:t xml:space="preserve">, ac </w:t>
      </w:r>
      <w:proofErr w:type="spellStart"/>
      <w:r w:rsidRPr="00A8652E">
        <w:t>pellentesque</w:t>
      </w:r>
      <w:proofErr w:type="spellEnd"/>
      <w:r w:rsidRPr="00A8652E">
        <w:t xml:space="preserve"> </w:t>
      </w:r>
      <w:proofErr w:type="spellStart"/>
      <w:r w:rsidRPr="00A8652E">
        <w:t>leo</w:t>
      </w:r>
      <w:proofErr w:type="spellEnd"/>
      <w:r w:rsidRPr="00A8652E">
        <w:t xml:space="preserve"> </w:t>
      </w:r>
      <w:proofErr w:type="spellStart"/>
      <w:r w:rsidRPr="00A8652E">
        <w:t>ultricies</w:t>
      </w:r>
      <w:proofErr w:type="spellEnd"/>
      <w:r w:rsidRPr="00A8652E">
        <w:t xml:space="preserve"> in. Aenean id </w:t>
      </w:r>
      <w:proofErr w:type="spellStart"/>
      <w:r w:rsidRPr="00A8652E">
        <w:t>lectus</w:t>
      </w:r>
      <w:proofErr w:type="spellEnd"/>
      <w:r w:rsidRPr="00A8652E">
        <w:t xml:space="preserve"> </w:t>
      </w:r>
      <w:proofErr w:type="spellStart"/>
      <w:r w:rsidRPr="00A8652E">
        <w:t>ut</w:t>
      </w:r>
      <w:proofErr w:type="spellEnd"/>
      <w:r w:rsidRPr="00A8652E">
        <w:t xml:space="preserve"> </w:t>
      </w:r>
      <w:proofErr w:type="spellStart"/>
      <w:r w:rsidRPr="00A8652E">
        <w:t>urna</w:t>
      </w:r>
      <w:proofErr w:type="spellEnd"/>
      <w:r w:rsidRPr="00A8652E">
        <w:t xml:space="preserve"> </w:t>
      </w:r>
      <w:proofErr w:type="spellStart"/>
      <w:r w:rsidRPr="00A8652E">
        <w:t>rutrum</w:t>
      </w:r>
      <w:proofErr w:type="spellEnd"/>
      <w:r w:rsidRPr="00A8652E">
        <w:t xml:space="preserve"> </w:t>
      </w:r>
      <w:proofErr w:type="spellStart"/>
      <w:r w:rsidRPr="00A8652E">
        <w:t>sagittis</w:t>
      </w:r>
      <w:proofErr w:type="spellEnd"/>
      <w:r w:rsidRPr="00A8652E">
        <w:t xml:space="preserve"> </w:t>
      </w:r>
      <w:proofErr w:type="spellStart"/>
      <w:r w:rsidRPr="00A8652E">
        <w:t>eget</w:t>
      </w:r>
      <w:proofErr w:type="spellEnd"/>
      <w:r w:rsidRPr="00A8652E">
        <w:t xml:space="preserve"> sed </w:t>
      </w:r>
      <w:proofErr w:type="spellStart"/>
      <w:r w:rsidRPr="00A8652E">
        <w:t>quam</w:t>
      </w:r>
      <w:proofErr w:type="spellEnd"/>
      <w:r w:rsidRPr="00A8652E">
        <w:t xml:space="preserve">. </w:t>
      </w:r>
      <w:proofErr w:type="spellStart"/>
      <w:r w:rsidRPr="00A8652E">
        <w:t>Vivamus</w:t>
      </w:r>
      <w:proofErr w:type="spellEnd"/>
      <w:r w:rsidRPr="00A8652E">
        <w:t xml:space="preserve"> </w:t>
      </w:r>
      <w:proofErr w:type="spellStart"/>
      <w:r w:rsidRPr="00A8652E">
        <w:t>neque</w:t>
      </w:r>
      <w:proofErr w:type="spellEnd"/>
      <w:r w:rsidRPr="00A8652E">
        <w:t xml:space="preserve"> </w:t>
      </w:r>
      <w:proofErr w:type="spellStart"/>
      <w:r w:rsidRPr="00A8652E">
        <w:t>justo</w:t>
      </w:r>
      <w:proofErr w:type="spellEnd"/>
      <w:r w:rsidRPr="00A8652E">
        <w:t xml:space="preserve">, </w:t>
      </w:r>
      <w:proofErr w:type="spellStart"/>
      <w:r w:rsidRPr="00A8652E">
        <w:t>blandit</w:t>
      </w:r>
      <w:proofErr w:type="spellEnd"/>
      <w:r w:rsidRPr="00A8652E">
        <w:t xml:space="preserve"> </w:t>
      </w:r>
      <w:proofErr w:type="spellStart"/>
      <w:r w:rsidRPr="00A8652E">
        <w:t>ut</w:t>
      </w:r>
      <w:proofErr w:type="spellEnd"/>
      <w:r w:rsidRPr="00A8652E">
        <w:t xml:space="preserve"> </w:t>
      </w:r>
      <w:proofErr w:type="spellStart"/>
      <w:r w:rsidRPr="00A8652E">
        <w:t>ultricies</w:t>
      </w:r>
      <w:proofErr w:type="spellEnd"/>
      <w:r w:rsidRPr="00A8652E">
        <w:t xml:space="preserve"> a, pharetra </w:t>
      </w:r>
      <w:proofErr w:type="spellStart"/>
      <w:r w:rsidRPr="00A8652E">
        <w:t>eu</w:t>
      </w:r>
      <w:proofErr w:type="spellEnd"/>
      <w:r w:rsidRPr="00A8652E">
        <w:t xml:space="preserve"> libero. </w:t>
      </w:r>
      <w:proofErr w:type="spellStart"/>
      <w:r w:rsidRPr="00A8652E">
        <w:t>Phasellus</w:t>
      </w:r>
      <w:proofErr w:type="spellEnd"/>
      <w:r w:rsidRPr="00A8652E">
        <w:t xml:space="preserve"> at </w:t>
      </w:r>
      <w:proofErr w:type="spellStart"/>
      <w:r w:rsidRPr="00A8652E">
        <w:t>nulla</w:t>
      </w:r>
      <w:proofErr w:type="spellEnd"/>
      <w:r w:rsidRPr="00A8652E">
        <w:t xml:space="preserve"> </w:t>
      </w:r>
      <w:proofErr w:type="spellStart"/>
      <w:r w:rsidRPr="00A8652E">
        <w:t>eget</w:t>
      </w:r>
      <w:proofErr w:type="spellEnd"/>
      <w:r w:rsidRPr="00A8652E">
        <w:t xml:space="preserve"> </w:t>
      </w:r>
      <w:proofErr w:type="spellStart"/>
      <w:r w:rsidRPr="00A8652E">
        <w:t>massa</w:t>
      </w:r>
      <w:proofErr w:type="spellEnd"/>
      <w:r w:rsidRPr="00A8652E">
        <w:t xml:space="preserve"> </w:t>
      </w:r>
      <w:proofErr w:type="spellStart"/>
      <w:r w:rsidRPr="00A8652E">
        <w:t>interdum</w:t>
      </w:r>
      <w:proofErr w:type="spellEnd"/>
      <w:r w:rsidRPr="00A8652E">
        <w:t xml:space="preserve"> gravida. </w:t>
      </w:r>
      <w:proofErr w:type="spellStart"/>
      <w:r w:rsidRPr="00A8652E">
        <w:t>Fusce</w:t>
      </w:r>
      <w:proofErr w:type="spellEnd"/>
      <w:r w:rsidRPr="00A8652E">
        <w:t xml:space="preserve"> nisi </w:t>
      </w:r>
      <w:proofErr w:type="spellStart"/>
      <w:r w:rsidRPr="00A8652E">
        <w:t>elit</w:t>
      </w:r>
      <w:proofErr w:type="spellEnd"/>
      <w:r w:rsidRPr="00A8652E">
        <w:t xml:space="preserve">, </w:t>
      </w:r>
      <w:proofErr w:type="spellStart"/>
      <w:r w:rsidRPr="00A8652E">
        <w:t>commodo</w:t>
      </w:r>
      <w:proofErr w:type="spellEnd"/>
      <w:r w:rsidRPr="00A8652E">
        <w:t xml:space="preserve"> non </w:t>
      </w:r>
      <w:proofErr w:type="spellStart"/>
      <w:r w:rsidRPr="00A8652E">
        <w:t>fringilla</w:t>
      </w:r>
      <w:proofErr w:type="spellEnd"/>
      <w:r w:rsidRPr="00A8652E">
        <w:t xml:space="preserve"> at, </w:t>
      </w:r>
      <w:proofErr w:type="spellStart"/>
      <w:r w:rsidRPr="00A8652E">
        <w:t>sodales</w:t>
      </w:r>
      <w:proofErr w:type="spellEnd"/>
      <w:r w:rsidRPr="00A8652E">
        <w:t xml:space="preserve"> a </w:t>
      </w:r>
      <w:proofErr w:type="spellStart"/>
      <w:r w:rsidRPr="00A8652E">
        <w:t>felis</w:t>
      </w:r>
      <w:proofErr w:type="spellEnd"/>
      <w:r w:rsidRPr="00A8652E">
        <w:t xml:space="preserve">. Maecenas </w:t>
      </w:r>
      <w:proofErr w:type="spellStart"/>
      <w:r w:rsidRPr="00A8652E">
        <w:t>neque</w:t>
      </w:r>
      <w:proofErr w:type="spellEnd"/>
      <w:r w:rsidRPr="00A8652E">
        <w:t xml:space="preserve"> </w:t>
      </w:r>
      <w:proofErr w:type="spellStart"/>
      <w:r w:rsidRPr="00A8652E">
        <w:t>odio</w:t>
      </w:r>
      <w:proofErr w:type="spellEnd"/>
      <w:r w:rsidRPr="00A8652E">
        <w:t xml:space="preserve">, </w:t>
      </w:r>
      <w:proofErr w:type="spellStart"/>
      <w:r w:rsidRPr="00A8652E">
        <w:t>commodo</w:t>
      </w:r>
      <w:proofErr w:type="spellEnd"/>
      <w:r w:rsidRPr="00A8652E">
        <w:t xml:space="preserve"> </w:t>
      </w:r>
      <w:proofErr w:type="spellStart"/>
      <w:r w:rsidRPr="00A8652E">
        <w:t>euismod</w:t>
      </w:r>
      <w:proofErr w:type="spellEnd"/>
      <w:r w:rsidRPr="00A8652E">
        <w:t xml:space="preserve"> </w:t>
      </w:r>
      <w:proofErr w:type="spellStart"/>
      <w:r w:rsidRPr="00A8652E">
        <w:t>condimentum</w:t>
      </w:r>
      <w:proofErr w:type="spellEnd"/>
      <w:r w:rsidRPr="00A8652E">
        <w:t xml:space="preserve"> </w:t>
      </w:r>
      <w:proofErr w:type="spellStart"/>
      <w:r w:rsidRPr="00A8652E">
        <w:t>pellentesque</w:t>
      </w:r>
      <w:proofErr w:type="spellEnd"/>
      <w:r w:rsidRPr="00A8652E">
        <w:t xml:space="preserve">, </w:t>
      </w:r>
      <w:proofErr w:type="spellStart"/>
      <w:r w:rsidRPr="00A8652E">
        <w:t>pretium</w:t>
      </w:r>
      <w:proofErr w:type="spellEnd"/>
      <w:r w:rsidRPr="00A8652E">
        <w:t xml:space="preserve"> vel </w:t>
      </w:r>
      <w:proofErr w:type="spellStart"/>
      <w:r w:rsidRPr="00A8652E">
        <w:t>nibh</w:t>
      </w:r>
      <w:proofErr w:type="spellEnd"/>
      <w:r w:rsidRPr="00A8652E">
        <w:t xml:space="preserve">. Mauris et </w:t>
      </w:r>
      <w:proofErr w:type="spellStart"/>
      <w:r w:rsidRPr="00A8652E">
        <w:t>lectus</w:t>
      </w:r>
      <w:proofErr w:type="spellEnd"/>
      <w:r w:rsidRPr="00A8652E">
        <w:t xml:space="preserve"> </w:t>
      </w:r>
      <w:proofErr w:type="spellStart"/>
      <w:r w:rsidRPr="00A8652E">
        <w:t>metus</w:t>
      </w:r>
      <w:proofErr w:type="spellEnd"/>
      <w:r w:rsidRPr="00A8652E">
        <w:t xml:space="preserve">. Sed </w:t>
      </w:r>
      <w:proofErr w:type="spellStart"/>
      <w:r w:rsidRPr="00A8652E">
        <w:t>accumsan</w:t>
      </w:r>
      <w:proofErr w:type="spellEnd"/>
      <w:r w:rsidRPr="00A8652E">
        <w:t xml:space="preserve"> </w:t>
      </w:r>
      <w:proofErr w:type="spellStart"/>
      <w:r w:rsidRPr="00A8652E">
        <w:t>risus</w:t>
      </w:r>
      <w:proofErr w:type="spellEnd"/>
      <w:r w:rsidRPr="00A8652E">
        <w:t xml:space="preserve"> </w:t>
      </w:r>
      <w:proofErr w:type="spellStart"/>
      <w:r w:rsidRPr="00A8652E">
        <w:t>ut</w:t>
      </w:r>
      <w:proofErr w:type="spellEnd"/>
      <w:r w:rsidRPr="00A8652E">
        <w:t xml:space="preserve"> </w:t>
      </w:r>
      <w:proofErr w:type="spellStart"/>
      <w:r w:rsidRPr="00A8652E">
        <w:t>purus</w:t>
      </w:r>
      <w:proofErr w:type="spellEnd"/>
      <w:r w:rsidRPr="00A8652E">
        <w:t xml:space="preserve"> </w:t>
      </w:r>
      <w:proofErr w:type="spellStart"/>
      <w:r w:rsidRPr="00A8652E">
        <w:t>porttitor</w:t>
      </w:r>
      <w:proofErr w:type="spellEnd"/>
      <w:r w:rsidRPr="00A8652E">
        <w:t xml:space="preserve"> </w:t>
      </w:r>
      <w:proofErr w:type="spellStart"/>
      <w:r w:rsidRPr="00A8652E">
        <w:t>mollis</w:t>
      </w:r>
      <w:proofErr w:type="spellEnd"/>
      <w:r w:rsidRPr="00A8652E">
        <w:t xml:space="preserve">. </w:t>
      </w:r>
      <w:proofErr w:type="spellStart"/>
      <w:r w:rsidRPr="00A8652E">
        <w:t>Fusce</w:t>
      </w:r>
      <w:proofErr w:type="spellEnd"/>
      <w:r w:rsidRPr="00A8652E">
        <w:t xml:space="preserve"> </w:t>
      </w:r>
      <w:proofErr w:type="spellStart"/>
      <w:r w:rsidRPr="00A8652E">
        <w:t>blandit</w:t>
      </w:r>
      <w:proofErr w:type="spellEnd"/>
      <w:r w:rsidRPr="00A8652E">
        <w:t xml:space="preserve"> </w:t>
      </w:r>
      <w:proofErr w:type="spellStart"/>
      <w:r w:rsidRPr="00A8652E">
        <w:t>placerat</w:t>
      </w:r>
      <w:proofErr w:type="spellEnd"/>
      <w:r w:rsidRPr="00A8652E">
        <w:t xml:space="preserve"> </w:t>
      </w:r>
      <w:proofErr w:type="spellStart"/>
      <w:r w:rsidRPr="00A8652E">
        <w:t>augue</w:t>
      </w:r>
      <w:proofErr w:type="spellEnd"/>
      <w:r w:rsidRPr="00A8652E">
        <w:t xml:space="preserve">, at tempus </w:t>
      </w:r>
      <w:proofErr w:type="spellStart"/>
      <w:r w:rsidRPr="00A8652E">
        <w:t>sapien</w:t>
      </w:r>
      <w:proofErr w:type="spellEnd"/>
      <w:r w:rsidRPr="00A8652E">
        <w:t xml:space="preserve"> pharetra non. </w:t>
      </w:r>
      <w:proofErr w:type="spellStart"/>
      <w:r w:rsidRPr="00A8652E">
        <w:t>Pellentesque</w:t>
      </w:r>
      <w:proofErr w:type="spellEnd"/>
      <w:r w:rsidRPr="00A8652E">
        <w:t xml:space="preserve"> ac </w:t>
      </w:r>
      <w:proofErr w:type="spellStart"/>
      <w:r w:rsidRPr="00A8652E">
        <w:t>felis</w:t>
      </w:r>
      <w:proofErr w:type="spellEnd"/>
      <w:r w:rsidRPr="00A8652E">
        <w:t xml:space="preserve"> </w:t>
      </w:r>
      <w:proofErr w:type="spellStart"/>
      <w:r w:rsidRPr="00A8652E">
        <w:t>purus</w:t>
      </w:r>
      <w:proofErr w:type="spellEnd"/>
      <w:r w:rsidRPr="00A8652E">
        <w:t xml:space="preserve">. In </w:t>
      </w:r>
      <w:proofErr w:type="spellStart"/>
      <w:r w:rsidRPr="00A8652E">
        <w:t>lobortis</w:t>
      </w:r>
      <w:proofErr w:type="spellEnd"/>
      <w:r w:rsidRPr="00A8652E">
        <w:t xml:space="preserve"> </w:t>
      </w:r>
      <w:proofErr w:type="spellStart"/>
      <w:r w:rsidRPr="00A8652E">
        <w:t>faucibus</w:t>
      </w:r>
      <w:proofErr w:type="spellEnd"/>
      <w:r w:rsidRPr="00A8652E">
        <w:t xml:space="preserve"> </w:t>
      </w:r>
      <w:proofErr w:type="spellStart"/>
      <w:r w:rsidRPr="00A8652E">
        <w:t>tempor</w:t>
      </w:r>
      <w:proofErr w:type="spellEnd"/>
      <w:r w:rsidRPr="00A8652E">
        <w:t xml:space="preserve">. Sed </w:t>
      </w:r>
      <w:proofErr w:type="spellStart"/>
      <w:r w:rsidRPr="00A8652E">
        <w:t>egestas</w:t>
      </w:r>
      <w:proofErr w:type="spellEnd"/>
      <w:r w:rsidRPr="00A8652E">
        <w:t xml:space="preserve">, </w:t>
      </w:r>
      <w:proofErr w:type="spellStart"/>
      <w:r w:rsidRPr="00A8652E">
        <w:t>odio</w:t>
      </w:r>
      <w:proofErr w:type="spellEnd"/>
      <w:r w:rsidRPr="00A8652E">
        <w:t xml:space="preserve"> at </w:t>
      </w:r>
      <w:proofErr w:type="spellStart"/>
      <w:r w:rsidRPr="00A8652E">
        <w:t>luctus</w:t>
      </w:r>
      <w:proofErr w:type="spellEnd"/>
      <w:r w:rsidRPr="00A8652E">
        <w:t xml:space="preserve"> gravida, </w:t>
      </w:r>
      <w:proofErr w:type="spellStart"/>
      <w:r w:rsidRPr="00A8652E">
        <w:t>massa</w:t>
      </w:r>
      <w:proofErr w:type="spellEnd"/>
      <w:r w:rsidRPr="00A8652E">
        <w:t xml:space="preserve"> </w:t>
      </w:r>
      <w:proofErr w:type="spellStart"/>
      <w:r w:rsidRPr="00A8652E">
        <w:t>elit</w:t>
      </w:r>
      <w:proofErr w:type="spellEnd"/>
      <w:r w:rsidRPr="00A8652E">
        <w:t xml:space="preserve"> </w:t>
      </w:r>
      <w:proofErr w:type="spellStart"/>
      <w:r w:rsidRPr="00A8652E">
        <w:t>consequat</w:t>
      </w:r>
      <w:proofErr w:type="spellEnd"/>
      <w:r w:rsidRPr="00A8652E">
        <w:t xml:space="preserve"> diam, a </w:t>
      </w:r>
      <w:proofErr w:type="spellStart"/>
      <w:r w:rsidRPr="00A8652E">
        <w:t>ullamcorper</w:t>
      </w:r>
      <w:proofErr w:type="spellEnd"/>
      <w:r w:rsidRPr="00A8652E">
        <w:t xml:space="preserve"> </w:t>
      </w:r>
      <w:proofErr w:type="spellStart"/>
      <w:r w:rsidRPr="00A8652E">
        <w:t>metus</w:t>
      </w:r>
      <w:proofErr w:type="spellEnd"/>
      <w:r w:rsidRPr="00A8652E">
        <w:t xml:space="preserve"> libero </w:t>
      </w:r>
      <w:proofErr w:type="spellStart"/>
      <w:r w:rsidRPr="00A8652E">
        <w:t>pretium</w:t>
      </w:r>
      <w:proofErr w:type="spellEnd"/>
      <w:r w:rsidRPr="00A8652E">
        <w:t xml:space="preserve"> ipsum. Integer </w:t>
      </w:r>
      <w:proofErr w:type="spellStart"/>
      <w:r w:rsidRPr="00A8652E">
        <w:t>nunc</w:t>
      </w:r>
      <w:proofErr w:type="spellEnd"/>
      <w:r w:rsidRPr="00A8652E">
        <w:t xml:space="preserve"> </w:t>
      </w:r>
      <w:proofErr w:type="spellStart"/>
      <w:r w:rsidRPr="00A8652E">
        <w:t>massa</w:t>
      </w:r>
      <w:proofErr w:type="spellEnd"/>
      <w:r w:rsidRPr="00A8652E">
        <w:t xml:space="preserve">, tempus </w:t>
      </w:r>
      <w:proofErr w:type="spellStart"/>
      <w:r w:rsidRPr="00A8652E">
        <w:t>eget</w:t>
      </w:r>
      <w:proofErr w:type="spellEnd"/>
      <w:r w:rsidRPr="00A8652E">
        <w:t xml:space="preserve"> gravida ac, </w:t>
      </w:r>
      <w:proofErr w:type="spellStart"/>
      <w:r w:rsidRPr="00A8652E">
        <w:t>aliquet</w:t>
      </w:r>
      <w:proofErr w:type="spellEnd"/>
      <w:r w:rsidRPr="00A8652E">
        <w:t xml:space="preserve"> </w:t>
      </w:r>
      <w:proofErr w:type="spellStart"/>
      <w:r w:rsidRPr="00A8652E">
        <w:t>quis</w:t>
      </w:r>
      <w:proofErr w:type="spellEnd"/>
      <w:r w:rsidRPr="00A8652E">
        <w:t xml:space="preserve"> lorem. </w:t>
      </w:r>
      <w:proofErr w:type="spellStart"/>
      <w:r w:rsidRPr="00A8652E">
        <w:t>Phasellus</w:t>
      </w:r>
      <w:proofErr w:type="spellEnd"/>
      <w:r w:rsidRPr="00A8652E">
        <w:t xml:space="preserve"> </w:t>
      </w:r>
      <w:proofErr w:type="spellStart"/>
      <w:r w:rsidRPr="00A8652E">
        <w:t>eu</w:t>
      </w:r>
      <w:proofErr w:type="spellEnd"/>
      <w:r w:rsidRPr="00A8652E">
        <w:t xml:space="preserve"> </w:t>
      </w:r>
      <w:proofErr w:type="spellStart"/>
      <w:r w:rsidRPr="00A8652E">
        <w:t>felis</w:t>
      </w:r>
      <w:proofErr w:type="spellEnd"/>
      <w:r w:rsidRPr="00A8652E">
        <w:t xml:space="preserve"> </w:t>
      </w:r>
      <w:proofErr w:type="spellStart"/>
      <w:r w:rsidRPr="00A8652E">
        <w:t>arcu</w:t>
      </w:r>
      <w:proofErr w:type="spellEnd"/>
      <w:r w:rsidRPr="00A8652E">
        <w:t xml:space="preserve">, </w:t>
      </w:r>
      <w:proofErr w:type="spellStart"/>
      <w:r w:rsidRPr="00A8652E">
        <w:t>ut</w:t>
      </w:r>
      <w:proofErr w:type="spellEnd"/>
      <w:r w:rsidRPr="00A8652E">
        <w:t xml:space="preserve"> </w:t>
      </w:r>
      <w:proofErr w:type="spellStart"/>
      <w:r w:rsidRPr="00A8652E">
        <w:t>tristique</w:t>
      </w:r>
      <w:proofErr w:type="spellEnd"/>
      <w:r w:rsidRPr="00A8652E">
        <w:t xml:space="preserve"> </w:t>
      </w:r>
      <w:proofErr w:type="spellStart"/>
      <w:r w:rsidRPr="00A8652E">
        <w:t>nibh</w:t>
      </w:r>
      <w:proofErr w:type="spellEnd"/>
      <w:r w:rsidRPr="00A8652E">
        <w:t xml:space="preserve">. </w:t>
      </w:r>
      <w:proofErr w:type="spellStart"/>
      <w:r w:rsidRPr="00A8652E">
        <w:t>Nulla</w:t>
      </w:r>
      <w:proofErr w:type="spellEnd"/>
      <w:r w:rsidRPr="00A8652E">
        <w:t xml:space="preserve"> </w:t>
      </w:r>
      <w:proofErr w:type="spellStart"/>
      <w:r w:rsidRPr="00A8652E">
        <w:t>lacus</w:t>
      </w:r>
      <w:proofErr w:type="spellEnd"/>
      <w:r w:rsidRPr="00A8652E">
        <w:t xml:space="preserve"> lorem, </w:t>
      </w:r>
      <w:proofErr w:type="spellStart"/>
      <w:r w:rsidRPr="00A8652E">
        <w:t>luctus</w:t>
      </w:r>
      <w:proofErr w:type="spellEnd"/>
      <w:r w:rsidRPr="00A8652E">
        <w:t xml:space="preserve"> </w:t>
      </w:r>
      <w:proofErr w:type="spellStart"/>
      <w:r w:rsidRPr="00A8652E">
        <w:t>tristique</w:t>
      </w:r>
      <w:proofErr w:type="spellEnd"/>
      <w:r w:rsidRPr="00A8652E">
        <w:t xml:space="preserve"> </w:t>
      </w:r>
      <w:proofErr w:type="spellStart"/>
      <w:r w:rsidRPr="00A8652E">
        <w:t>vulputate</w:t>
      </w:r>
      <w:proofErr w:type="spellEnd"/>
      <w:r w:rsidRPr="00A8652E">
        <w:t xml:space="preserve"> </w:t>
      </w:r>
      <w:proofErr w:type="spellStart"/>
      <w:r w:rsidRPr="00A8652E">
        <w:t>eget</w:t>
      </w:r>
      <w:proofErr w:type="spellEnd"/>
      <w:r w:rsidRPr="00A8652E">
        <w:t xml:space="preserve">, gravida </w:t>
      </w:r>
      <w:proofErr w:type="spellStart"/>
      <w:r w:rsidRPr="00A8652E">
        <w:t>posuere</w:t>
      </w:r>
      <w:proofErr w:type="spellEnd"/>
      <w:r w:rsidRPr="00A8652E">
        <w:t xml:space="preserve"> </w:t>
      </w:r>
      <w:proofErr w:type="spellStart"/>
      <w:r w:rsidRPr="00A8652E">
        <w:t>neque</w:t>
      </w:r>
      <w:proofErr w:type="spellEnd"/>
      <w:r w:rsidRPr="00A8652E">
        <w:t>.</w:t>
      </w:r>
    </w:p>
    <w:p w14:paraId="41AAEB61" w14:textId="77777777" w:rsidR="00A8652E" w:rsidRPr="00A8652E" w:rsidRDefault="00A8652E" w:rsidP="00CB46E3">
      <w:r w:rsidRPr="00A8652E">
        <w:t xml:space="preserve">Duis at nisi </w:t>
      </w:r>
      <w:proofErr w:type="spellStart"/>
      <w:r w:rsidRPr="00A8652E">
        <w:t>eu</w:t>
      </w:r>
      <w:proofErr w:type="spellEnd"/>
      <w:r w:rsidRPr="00A8652E">
        <w:t xml:space="preserve"> diam tempus </w:t>
      </w:r>
      <w:proofErr w:type="spellStart"/>
      <w:r w:rsidRPr="00A8652E">
        <w:t>tincidunt</w:t>
      </w:r>
      <w:proofErr w:type="spellEnd"/>
      <w:r w:rsidRPr="00A8652E">
        <w:t xml:space="preserve"> sed id </w:t>
      </w:r>
      <w:proofErr w:type="spellStart"/>
      <w:r w:rsidRPr="00A8652E">
        <w:t>nunc</w:t>
      </w:r>
      <w:proofErr w:type="spellEnd"/>
      <w:r w:rsidRPr="00A8652E">
        <w:t xml:space="preserve">. </w:t>
      </w:r>
      <w:proofErr w:type="spellStart"/>
      <w:r w:rsidRPr="00A8652E">
        <w:t>Curabitur</w:t>
      </w:r>
      <w:proofErr w:type="spellEnd"/>
      <w:r w:rsidRPr="00A8652E">
        <w:t xml:space="preserve"> </w:t>
      </w:r>
      <w:proofErr w:type="spellStart"/>
      <w:r w:rsidRPr="00A8652E">
        <w:t>eget</w:t>
      </w:r>
      <w:proofErr w:type="spellEnd"/>
      <w:r w:rsidRPr="00A8652E">
        <w:t xml:space="preserve"> </w:t>
      </w:r>
      <w:proofErr w:type="spellStart"/>
      <w:r w:rsidRPr="00A8652E">
        <w:t>mauris</w:t>
      </w:r>
      <w:proofErr w:type="spellEnd"/>
      <w:r w:rsidRPr="00A8652E">
        <w:t xml:space="preserve"> </w:t>
      </w:r>
      <w:proofErr w:type="spellStart"/>
      <w:r w:rsidRPr="00A8652E">
        <w:t>felis</w:t>
      </w:r>
      <w:proofErr w:type="spellEnd"/>
      <w:r w:rsidRPr="00A8652E">
        <w:t xml:space="preserve">, id </w:t>
      </w:r>
      <w:proofErr w:type="spellStart"/>
      <w:r w:rsidRPr="00A8652E">
        <w:t>bibendum</w:t>
      </w:r>
      <w:proofErr w:type="spellEnd"/>
      <w:r w:rsidRPr="00A8652E">
        <w:t xml:space="preserve"> </w:t>
      </w:r>
      <w:proofErr w:type="spellStart"/>
      <w:r w:rsidRPr="00A8652E">
        <w:t>risus</w:t>
      </w:r>
      <w:proofErr w:type="spellEnd"/>
      <w:r w:rsidRPr="00A8652E">
        <w:t xml:space="preserve">. Duis </w:t>
      </w:r>
      <w:proofErr w:type="spellStart"/>
      <w:r w:rsidRPr="00A8652E">
        <w:t>congue</w:t>
      </w:r>
      <w:proofErr w:type="spellEnd"/>
      <w:r w:rsidRPr="00A8652E">
        <w:t xml:space="preserve"> </w:t>
      </w:r>
      <w:proofErr w:type="spellStart"/>
      <w:r w:rsidRPr="00A8652E">
        <w:t>posuere</w:t>
      </w:r>
      <w:proofErr w:type="spellEnd"/>
      <w:r w:rsidRPr="00A8652E">
        <w:t xml:space="preserve"> </w:t>
      </w:r>
      <w:proofErr w:type="spellStart"/>
      <w:r w:rsidRPr="00A8652E">
        <w:t>quam</w:t>
      </w:r>
      <w:proofErr w:type="spellEnd"/>
      <w:r w:rsidRPr="00A8652E">
        <w:t xml:space="preserve">, </w:t>
      </w:r>
      <w:proofErr w:type="spellStart"/>
      <w:r w:rsidRPr="00A8652E">
        <w:t>nec</w:t>
      </w:r>
      <w:proofErr w:type="spellEnd"/>
      <w:r w:rsidRPr="00A8652E">
        <w:t xml:space="preserve"> pulvinar </w:t>
      </w:r>
      <w:proofErr w:type="spellStart"/>
      <w:r w:rsidRPr="00A8652E">
        <w:t>justo</w:t>
      </w:r>
      <w:proofErr w:type="spellEnd"/>
      <w:r w:rsidRPr="00A8652E">
        <w:t xml:space="preserve"> </w:t>
      </w:r>
      <w:proofErr w:type="spellStart"/>
      <w:r w:rsidRPr="00A8652E">
        <w:t>venenatis</w:t>
      </w:r>
      <w:proofErr w:type="spellEnd"/>
      <w:r w:rsidRPr="00A8652E">
        <w:t xml:space="preserve"> </w:t>
      </w:r>
      <w:proofErr w:type="spellStart"/>
      <w:r w:rsidRPr="00A8652E">
        <w:t>hendrerit</w:t>
      </w:r>
      <w:proofErr w:type="spellEnd"/>
      <w:r w:rsidRPr="00A8652E">
        <w:t xml:space="preserve">. </w:t>
      </w:r>
      <w:proofErr w:type="spellStart"/>
      <w:r w:rsidRPr="00A8652E">
        <w:t>Nullam</w:t>
      </w:r>
      <w:proofErr w:type="spellEnd"/>
      <w:r w:rsidRPr="00A8652E">
        <w:t xml:space="preserve"> et </w:t>
      </w:r>
      <w:proofErr w:type="spellStart"/>
      <w:r w:rsidRPr="00A8652E">
        <w:t>justo</w:t>
      </w:r>
      <w:proofErr w:type="spellEnd"/>
      <w:r w:rsidRPr="00A8652E">
        <w:t xml:space="preserve"> ac </w:t>
      </w:r>
      <w:proofErr w:type="spellStart"/>
      <w:r w:rsidRPr="00A8652E">
        <w:t>urna</w:t>
      </w:r>
      <w:proofErr w:type="spellEnd"/>
      <w:r w:rsidRPr="00A8652E">
        <w:t xml:space="preserve"> cursus </w:t>
      </w:r>
      <w:proofErr w:type="spellStart"/>
      <w:r w:rsidRPr="00A8652E">
        <w:t>interdum</w:t>
      </w:r>
      <w:proofErr w:type="spellEnd"/>
      <w:r w:rsidRPr="00A8652E">
        <w:t xml:space="preserve"> non ac </w:t>
      </w:r>
      <w:proofErr w:type="spellStart"/>
      <w:r w:rsidRPr="00A8652E">
        <w:t>quam</w:t>
      </w:r>
      <w:proofErr w:type="spellEnd"/>
      <w:r w:rsidRPr="00A8652E">
        <w:t xml:space="preserve">. </w:t>
      </w:r>
      <w:proofErr w:type="spellStart"/>
      <w:r w:rsidRPr="00A8652E">
        <w:t>Etiam</w:t>
      </w:r>
      <w:proofErr w:type="spellEnd"/>
      <w:r w:rsidRPr="00A8652E">
        <w:t xml:space="preserve"> </w:t>
      </w:r>
      <w:proofErr w:type="spellStart"/>
      <w:r w:rsidRPr="00A8652E">
        <w:t>consectetur</w:t>
      </w:r>
      <w:proofErr w:type="spellEnd"/>
      <w:r w:rsidRPr="00A8652E">
        <w:t xml:space="preserve">, </w:t>
      </w:r>
      <w:proofErr w:type="spellStart"/>
      <w:r w:rsidRPr="00A8652E">
        <w:t>sapien</w:t>
      </w:r>
      <w:proofErr w:type="spellEnd"/>
      <w:r w:rsidRPr="00A8652E">
        <w:t xml:space="preserve"> in </w:t>
      </w:r>
      <w:proofErr w:type="spellStart"/>
      <w:r w:rsidRPr="00A8652E">
        <w:t>tincidunt</w:t>
      </w:r>
      <w:proofErr w:type="spellEnd"/>
      <w:r w:rsidRPr="00A8652E">
        <w:t xml:space="preserve"> </w:t>
      </w:r>
      <w:proofErr w:type="spellStart"/>
      <w:r w:rsidRPr="00A8652E">
        <w:t>tristique</w:t>
      </w:r>
      <w:proofErr w:type="spellEnd"/>
      <w:r w:rsidRPr="00A8652E">
        <w:t xml:space="preserve">, </w:t>
      </w:r>
      <w:proofErr w:type="spellStart"/>
      <w:r w:rsidRPr="00A8652E">
        <w:t>erat</w:t>
      </w:r>
      <w:proofErr w:type="spellEnd"/>
      <w:r w:rsidRPr="00A8652E">
        <w:t xml:space="preserve"> </w:t>
      </w:r>
      <w:proofErr w:type="spellStart"/>
      <w:r w:rsidRPr="00A8652E">
        <w:t>lacus</w:t>
      </w:r>
      <w:proofErr w:type="spellEnd"/>
      <w:r w:rsidRPr="00A8652E">
        <w:t xml:space="preserve"> </w:t>
      </w:r>
      <w:proofErr w:type="spellStart"/>
      <w:r w:rsidRPr="00A8652E">
        <w:t>ullamcorper</w:t>
      </w:r>
      <w:proofErr w:type="spellEnd"/>
      <w:r w:rsidRPr="00A8652E">
        <w:t xml:space="preserve"> </w:t>
      </w:r>
      <w:proofErr w:type="spellStart"/>
      <w:r w:rsidRPr="00A8652E">
        <w:t>urna</w:t>
      </w:r>
      <w:proofErr w:type="spellEnd"/>
      <w:r w:rsidRPr="00A8652E">
        <w:t xml:space="preserve">, sit </w:t>
      </w:r>
      <w:proofErr w:type="spellStart"/>
      <w:r w:rsidRPr="00A8652E">
        <w:t>amet</w:t>
      </w:r>
      <w:proofErr w:type="spellEnd"/>
      <w:r w:rsidRPr="00A8652E">
        <w:t xml:space="preserve"> </w:t>
      </w:r>
      <w:proofErr w:type="spellStart"/>
      <w:r w:rsidRPr="00A8652E">
        <w:t>elementum</w:t>
      </w:r>
      <w:proofErr w:type="spellEnd"/>
      <w:r w:rsidRPr="00A8652E">
        <w:t xml:space="preserve"> diam nisi sit </w:t>
      </w:r>
      <w:proofErr w:type="spellStart"/>
      <w:r w:rsidRPr="00A8652E">
        <w:lastRenderedPageBreak/>
        <w:t>amet</w:t>
      </w:r>
      <w:proofErr w:type="spellEnd"/>
      <w:r w:rsidRPr="00A8652E">
        <w:t xml:space="preserve"> ante. </w:t>
      </w:r>
      <w:proofErr w:type="spellStart"/>
      <w:r w:rsidRPr="00A8652E">
        <w:t>Praesent</w:t>
      </w:r>
      <w:proofErr w:type="spellEnd"/>
      <w:r w:rsidRPr="00A8652E">
        <w:t xml:space="preserve"> </w:t>
      </w:r>
      <w:proofErr w:type="spellStart"/>
      <w:r w:rsidRPr="00A8652E">
        <w:t>quis</w:t>
      </w:r>
      <w:proofErr w:type="spellEnd"/>
      <w:r w:rsidRPr="00A8652E">
        <w:t xml:space="preserve"> </w:t>
      </w:r>
      <w:proofErr w:type="spellStart"/>
      <w:r w:rsidRPr="00A8652E">
        <w:t>sem</w:t>
      </w:r>
      <w:proofErr w:type="spellEnd"/>
      <w:r w:rsidRPr="00A8652E">
        <w:t xml:space="preserve"> ligula. Class </w:t>
      </w:r>
      <w:proofErr w:type="spellStart"/>
      <w:r w:rsidRPr="00A8652E">
        <w:t>aptent</w:t>
      </w:r>
      <w:proofErr w:type="spellEnd"/>
      <w:r w:rsidRPr="00A8652E">
        <w:t xml:space="preserve"> </w:t>
      </w:r>
      <w:proofErr w:type="spellStart"/>
      <w:r w:rsidRPr="00A8652E">
        <w:t>taciti</w:t>
      </w:r>
      <w:proofErr w:type="spellEnd"/>
      <w:r w:rsidRPr="00A8652E">
        <w:t xml:space="preserve"> </w:t>
      </w:r>
      <w:proofErr w:type="spellStart"/>
      <w:r w:rsidRPr="00A8652E">
        <w:t>sociosqu</w:t>
      </w:r>
      <w:proofErr w:type="spellEnd"/>
      <w:r w:rsidRPr="00A8652E">
        <w:t xml:space="preserve"> </w:t>
      </w:r>
      <w:proofErr w:type="spellStart"/>
      <w:r w:rsidRPr="00A8652E">
        <w:t>ad</w:t>
      </w:r>
      <w:proofErr w:type="spellEnd"/>
      <w:r w:rsidRPr="00A8652E">
        <w:t xml:space="preserve"> </w:t>
      </w:r>
      <w:proofErr w:type="spellStart"/>
      <w:r w:rsidRPr="00A8652E">
        <w:t>litora</w:t>
      </w:r>
      <w:proofErr w:type="spellEnd"/>
      <w:r w:rsidRPr="00A8652E">
        <w:t xml:space="preserve"> </w:t>
      </w:r>
      <w:proofErr w:type="spellStart"/>
      <w:r w:rsidRPr="00A8652E">
        <w:t>torquent</w:t>
      </w:r>
      <w:proofErr w:type="spellEnd"/>
      <w:r w:rsidRPr="00A8652E">
        <w:t xml:space="preserve"> per </w:t>
      </w:r>
      <w:proofErr w:type="spellStart"/>
      <w:r w:rsidRPr="00A8652E">
        <w:t>conubia</w:t>
      </w:r>
      <w:proofErr w:type="spellEnd"/>
      <w:r w:rsidRPr="00A8652E">
        <w:t xml:space="preserve"> nostra, per </w:t>
      </w:r>
      <w:proofErr w:type="spellStart"/>
      <w:r w:rsidRPr="00A8652E">
        <w:t>inceptos</w:t>
      </w:r>
      <w:proofErr w:type="spellEnd"/>
      <w:r w:rsidRPr="00A8652E">
        <w:t xml:space="preserve"> </w:t>
      </w:r>
      <w:proofErr w:type="spellStart"/>
      <w:r w:rsidRPr="00A8652E">
        <w:t>himenaeos</w:t>
      </w:r>
      <w:proofErr w:type="spellEnd"/>
      <w:r w:rsidRPr="00A8652E">
        <w:t xml:space="preserve">. Donec id </w:t>
      </w:r>
      <w:proofErr w:type="spellStart"/>
      <w:r w:rsidRPr="00A8652E">
        <w:t>nisl</w:t>
      </w:r>
      <w:proofErr w:type="spellEnd"/>
      <w:r w:rsidRPr="00A8652E">
        <w:t xml:space="preserve"> </w:t>
      </w:r>
      <w:proofErr w:type="spellStart"/>
      <w:r w:rsidRPr="00A8652E">
        <w:t>ut</w:t>
      </w:r>
      <w:proofErr w:type="spellEnd"/>
      <w:r w:rsidRPr="00A8652E">
        <w:t xml:space="preserve"> ante </w:t>
      </w:r>
      <w:proofErr w:type="spellStart"/>
      <w:r w:rsidRPr="00A8652E">
        <w:t>adipiscing</w:t>
      </w:r>
      <w:proofErr w:type="spellEnd"/>
      <w:r w:rsidRPr="00A8652E">
        <w:t xml:space="preserve"> </w:t>
      </w:r>
      <w:proofErr w:type="spellStart"/>
      <w:r w:rsidRPr="00A8652E">
        <w:t>porttitor</w:t>
      </w:r>
      <w:proofErr w:type="spellEnd"/>
      <w:r w:rsidRPr="00A8652E">
        <w:t xml:space="preserve">. Mauris vel </w:t>
      </w:r>
      <w:proofErr w:type="spellStart"/>
      <w:r w:rsidRPr="00A8652E">
        <w:t>velit</w:t>
      </w:r>
      <w:proofErr w:type="spellEnd"/>
      <w:r w:rsidRPr="00A8652E">
        <w:t xml:space="preserve"> </w:t>
      </w:r>
      <w:proofErr w:type="spellStart"/>
      <w:r w:rsidRPr="00A8652E">
        <w:t>velit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Donec </w:t>
      </w:r>
      <w:proofErr w:type="spellStart"/>
      <w:r w:rsidRPr="00A8652E">
        <w:t>neque</w:t>
      </w:r>
      <w:proofErr w:type="spellEnd"/>
      <w:r w:rsidRPr="00A8652E">
        <w:t xml:space="preserve"> </w:t>
      </w:r>
      <w:proofErr w:type="spellStart"/>
      <w:r w:rsidRPr="00A8652E">
        <w:t>lectus</w:t>
      </w:r>
      <w:proofErr w:type="spellEnd"/>
      <w:r w:rsidRPr="00A8652E">
        <w:t xml:space="preserve">, </w:t>
      </w:r>
      <w:proofErr w:type="spellStart"/>
      <w:r w:rsidRPr="00A8652E">
        <w:t>fringilla</w:t>
      </w:r>
      <w:proofErr w:type="spellEnd"/>
      <w:r w:rsidRPr="00A8652E">
        <w:t xml:space="preserve"> id </w:t>
      </w:r>
      <w:proofErr w:type="spellStart"/>
      <w:r w:rsidRPr="00A8652E">
        <w:t>commodo</w:t>
      </w:r>
      <w:proofErr w:type="spellEnd"/>
      <w:r w:rsidRPr="00A8652E">
        <w:t xml:space="preserve"> </w:t>
      </w:r>
      <w:proofErr w:type="spellStart"/>
      <w:r w:rsidRPr="00A8652E">
        <w:t>ut</w:t>
      </w:r>
      <w:proofErr w:type="spellEnd"/>
      <w:r w:rsidRPr="00A8652E">
        <w:t xml:space="preserve">, dictum </w:t>
      </w:r>
      <w:proofErr w:type="spellStart"/>
      <w:r w:rsidRPr="00A8652E">
        <w:t>quis</w:t>
      </w:r>
      <w:proofErr w:type="spellEnd"/>
      <w:r w:rsidRPr="00A8652E">
        <w:t xml:space="preserve"> </w:t>
      </w:r>
      <w:proofErr w:type="spellStart"/>
      <w:r w:rsidRPr="00A8652E">
        <w:t>nulla</w:t>
      </w:r>
      <w:proofErr w:type="spellEnd"/>
      <w:r w:rsidRPr="00A8652E">
        <w:t xml:space="preserve">. </w:t>
      </w:r>
      <w:proofErr w:type="spellStart"/>
      <w:r w:rsidRPr="00A8652E">
        <w:t>Pellentesque</w:t>
      </w:r>
      <w:proofErr w:type="spellEnd"/>
      <w:r w:rsidRPr="00A8652E">
        <w:t xml:space="preserve"> habitant </w:t>
      </w:r>
      <w:proofErr w:type="spellStart"/>
      <w:r w:rsidRPr="00A8652E">
        <w:t>morbi</w:t>
      </w:r>
      <w:proofErr w:type="spellEnd"/>
      <w:r w:rsidRPr="00A8652E">
        <w:t xml:space="preserve"> </w:t>
      </w:r>
      <w:proofErr w:type="spellStart"/>
      <w:r w:rsidRPr="00A8652E">
        <w:t>tristique</w:t>
      </w:r>
      <w:proofErr w:type="spellEnd"/>
      <w:r w:rsidRPr="00A8652E">
        <w:t xml:space="preserve"> </w:t>
      </w:r>
      <w:proofErr w:type="spellStart"/>
      <w:r w:rsidRPr="00A8652E">
        <w:t>senectus</w:t>
      </w:r>
      <w:proofErr w:type="spellEnd"/>
      <w:r w:rsidRPr="00A8652E">
        <w:t xml:space="preserve"> et </w:t>
      </w:r>
      <w:proofErr w:type="spellStart"/>
      <w:r w:rsidRPr="00A8652E">
        <w:t>netus</w:t>
      </w:r>
      <w:proofErr w:type="spellEnd"/>
      <w:r w:rsidRPr="00A8652E">
        <w:t xml:space="preserve"> et </w:t>
      </w:r>
      <w:proofErr w:type="spellStart"/>
      <w:r w:rsidRPr="00A8652E">
        <w:t>malesuada</w:t>
      </w:r>
      <w:proofErr w:type="spellEnd"/>
      <w:r w:rsidRPr="00A8652E">
        <w:t xml:space="preserve"> fames ac </w:t>
      </w:r>
      <w:proofErr w:type="spellStart"/>
      <w:r w:rsidRPr="00A8652E">
        <w:t>turpis</w:t>
      </w:r>
      <w:proofErr w:type="spellEnd"/>
      <w:r w:rsidRPr="00A8652E">
        <w:t xml:space="preserve"> </w:t>
      </w:r>
      <w:proofErr w:type="spellStart"/>
      <w:r w:rsidRPr="00A8652E">
        <w:t>egestas</w:t>
      </w:r>
      <w:proofErr w:type="spellEnd"/>
      <w:r w:rsidRPr="00A8652E">
        <w:t xml:space="preserve">. Sed </w:t>
      </w:r>
      <w:proofErr w:type="spellStart"/>
      <w:r w:rsidRPr="00A8652E">
        <w:t>aliquam</w:t>
      </w:r>
      <w:proofErr w:type="spellEnd"/>
      <w:r w:rsidRPr="00A8652E">
        <w:t xml:space="preserve"> diam in </w:t>
      </w:r>
      <w:proofErr w:type="spellStart"/>
      <w:r w:rsidRPr="00A8652E">
        <w:t>enim</w:t>
      </w:r>
      <w:proofErr w:type="spellEnd"/>
      <w:r w:rsidRPr="00A8652E">
        <w:t xml:space="preserve"> </w:t>
      </w:r>
      <w:proofErr w:type="spellStart"/>
      <w:r w:rsidRPr="00A8652E">
        <w:t>vulputate</w:t>
      </w:r>
      <w:proofErr w:type="spellEnd"/>
      <w:r w:rsidRPr="00A8652E">
        <w:t xml:space="preserve"> </w:t>
      </w:r>
      <w:proofErr w:type="spellStart"/>
      <w:r w:rsidRPr="00A8652E">
        <w:t>euismod</w:t>
      </w:r>
      <w:proofErr w:type="spellEnd"/>
      <w:r w:rsidRPr="00A8652E">
        <w:t xml:space="preserve">. Proin </w:t>
      </w:r>
      <w:proofErr w:type="spellStart"/>
      <w:r w:rsidRPr="00A8652E">
        <w:t>tempor</w:t>
      </w:r>
      <w:proofErr w:type="spellEnd"/>
      <w:r w:rsidRPr="00A8652E">
        <w:t xml:space="preserve"> </w:t>
      </w:r>
      <w:proofErr w:type="spellStart"/>
      <w:r w:rsidRPr="00A8652E">
        <w:t>urna</w:t>
      </w:r>
      <w:proofErr w:type="spellEnd"/>
      <w:r w:rsidRPr="00A8652E">
        <w:t xml:space="preserve"> </w:t>
      </w:r>
      <w:proofErr w:type="spellStart"/>
      <w:r w:rsidRPr="00A8652E">
        <w:t>quis</w:t>
      </w:r>
      <w:proofErr w:type="spellEnd"/>
      <w:r w:rsidRPr="00A8652E">
        <w:t xml:space="preserve"> </w:t>
      </w:r>
      <w:proofErr w:type="spellStart"/>
      <w:r w:rsidRPr="00A8652E">
        <w:t>metus</w:t>
      </w:r>
      <w:proofErr w:type="spellEnd"/>
      <w:r w:rsidRPr="00A8652E">
        <w:t xml:space="preserve"> gravida </w:t>
      </w:r>
      <w:proofErr w:type="spellStart"/>
      <w:r w:rsidRPr="00A8652E">
        <w:t>rutrum</w:t>
      </w:r>
      <w:proofErr w:type="spellEnd"/>
      <w:r w:rsidRPr="00A8652E">
        <w:t xml:space="preserve">. Sed </w:t>
      </w:r>
      <w:proofErr w:type="spellStart"/>
      <w:r w:rsidRPr="00A8652E">
        <w:t>lobortis</w:t>
      </w:r>
      <w:proofErr w:type="spellEnd"/>
      <w:r w:rsidRPr="00A8652E">
        <w:t xml:space="preserve"> </w:t>
      </w:r>
      <w:proofErr w:type="spellStart"/>
      <w:r w:rsidRPr="00A8652E">
        <w:t>nunc</w:t>
      </w:r>
      <w:proofErr w:type="spellEnd"/>
      <w:r w:rsidRPr="00A8652E">
        <w:t xml:space="preserve"> at </w:t>
      </w:r>
      <w:proofErr w:type="spellStart"/>
      <w:r w:rsidRPr="00A8652E">
        <w:t>urna</w:t>
      </w:r>
      <w:proofErr w:type="spellEnd"/>
      <w:r w:rsidRPr="00A8652E">
        <w:t xml:space="preserve"> </w:t>
      </w:r>
      <w:proofErr w:type="spellStart"/>
      <w:r w:rsidRPr="00A8652E">
        <w:t>malesuada</w:t>
      </w:r>
      <w:proofErr w:type="spellEnd"/>
      <w:r w:rsidRPr="00A8652E">
        <w:t xml:space="preserve"> id gravida </w:t>
      </w:r>
      <w:proofErr w:type="spellStart"/>
      <w:r w:rsidRPr="00A8652E">
        <w:t>est</w:t>
      </w:r>
      <w:proofErr w:type="spellEnd"/>
      <w:r w:rsidRPr="00A8652E">
        <w:t xml:space="preserve"> fermentum. Sed </w:t>
      </w:r>
      <w:proofErr w:type="spellStart"/>
      <w:r w:rsidRPr="00A8652E">
        <w:t>quis</w:t>
      </w:r>
      <w:proofErr w:type="spellEnd"/>
      <w:r w:rsidRPr="00A8652E">
        <w:t xml:space="preserve"> </w:t>
      </w:r>
      <w:proofErr w:type="spellStart"/>
      <w:r w:rsidRPr="00A8652E">
        <w:t>augue</w:t>
      </w:r>
      <w:proofErr w:type="spellEnd"/>
      <w:r w:rsidRPr="00A8652E">
        <w:t xml:space="preserve"> ante, </w:t>
      </w:r>
      <w:proofErr w:type="spellStart"/>
      <w:r w:rsidRPr="00A8652E">
        <w:t>dignissim</w:t>
      </w:r>
      <w:proofErr w:type="spellEnd"/>
      <w:r w:rsidRPr="00A8652E">
        <w:t xml:space="preserve"> </w:t>
      </w:r>
      <w:proofErr w:type="spellStart"/>
      <w:r w:rsidRPr="00A8652E">
        <w:t>vehicula</w:t>
      </w:r>
      <w:proofErr w:type="spellEnd"/>
      <w:r w:rsidRPr="00A8652E">
        <w:t xml:space="preserve"> </w:t>
      </w:r>
      <w:proofErr w:type="spellStart"/>
      <w:r w:rsidRPr="00A8652E">
        <w:t>neque</w:t>
      </w:r>
      <w:proofErr w:type="spellEnd"/>
      <w:r w:rsidRPr="00A8652E">
        <w:t xml:space="preserve">. In hac </w:t>
      </w:r>
      <w:proofErr w:type="spellStart"/>
      <w:r w:rsidRPr="00A8652E">
        <w:t>habitasse</w:t>
      </w:r>
      <w:proofErr w:type="spellEnd"/>
      <w:r w:rsidRPr="00A8652E">
        <w:t xml:space="preserve"> </w:t>
      </w:r>
      <w:proofErr w:type="spellStart"/>
      <w:r w:rsidRPr="00A8652E">
        <w:t>platea</w:t>
      </w:r>
      <w:proofErr w:type="spellEnd"/>
      <w:r w:rsidRPr="00A8652E">
        <w:t xml:space="preserve"> </w:t>
      </w:r>
      <w:proofErr w:type="spellStart"/>
      <w:r w:rsidRPr="00A8652E">
        <w:t>dictumst</w:t>
      </w:r>
      <w:proofErr w:type="spellEnd"/>
      <w:r w:rsidRPr="00A8652E">
        <w:t xml:space="preserve">. Donec a ligula </w:t>
      </w:r>
      <w:proofErr w:type="spellStart"/>
      <w:r w:rsidRPr="00A8652E">
        <w:t>nulla</w:t>
      </w:r>
      <w:proofErr w:type="spellEnd"/>
      <w:r w:rsidRPr="00A8652E">
        <w:t xml:space="preserve">, a </w:t>
      </w:r>
      <w:proofErr w:type="spellStart"/>
      <w:r w:rsidRPr="00A8652E">
        <w:t>posuere</w:t>
      </w:r>
      <w:proofErr w:type="spellEnd"/>
      <w:r w:rsidRPr="00A8652E">
        <w:t xml:space="preserve"> </w:t>
      </w:r>
      <w:proofErr w:type="spellStart"/>
      <w:r w:rsidRPr="00A8652E">
        <w:t>velit</w:t>
      </w:r>
      <w:proofErr w:type="spellEnd"/>
      <w:r w:rsidRPr="00A8652E">
        <w:t xml:space="preserve">. </w:t>
      </w:r>
      <w:proofErr w:type="spellStart"/>
      <w:r w:rsidRPr="00A8652E">
        <w:t>Nullam</w:t>
      </w:r>
      <w:proofErr w:type="spellEnd"/>
      <w:r w:rsidRPr="00A8652E">
        <w:t xml:space="preserve"> </w:t>
      </w:r>
      <w:proofErr w:type="spellStart"/>
      <w:r w:rsidRPr="00A8652E">
        <w:t>suscipit</w:t>
      </w:r>
      <w:proofErr w:type="spellEnd"/>
      <w:r w:rsidRPr="00A8652E">
        <w:t xml:space="preserve"> </w:t>
      </w:r>
      <w:proofErr w:type="spellStart"/>
      <w:r w:rsidRPr="00A8652E">
        <w:t>sodales</w:t>
      </w:r>
      <w:proofErr w:type="spellEnd"/>
      <w:r w:rsidRPr="00A8652E">
        <w:t xml:space="preserve"> </w:t>
      </w:r>
      <w:proofErr w:type="spellStart"/>
      <w:r w:rsidRPr="00A8652E">
        <w:t>turpis</w:t>
      </w:r>
      <w:proofErr w:type="spellEnd"/>
      <w:r w:rsidRPr="00A8652E">
        <w:t xml:space="preserve"> </w:t>
      </w:r>
      <w:proofErr w:type="spellStart"/>
      <w:r w:rsidRPr="00A8652E">
        <w:t>dignissim</w:t>
      </w:r>
      <w:proofErr w:type="spellEnd"/>
      <w:r w:rsidRPr="00A8652E">
        <w:t xml:space="preserve"> pharetra. Donec vel </w:t>
      </w:r>
      <w:proofErr w:type="spellStart"/>
      <w:r w:rsidRPr="00A8652E">
        <w:t>lacus</w:t>
      </w:r>
      <w:proofErr w:type="spellEnd"/>
      <w:r w:rsidRPr="00A8652E">
        <w:t xml:space="preserve"> ipsum.</w:t>
      </w:r>
    </w:p>
    <w:p w14:paraId="5514B065" w14:textId="77777777" w:rsidR="00A8652E" w:rsidRPr="00A8652E" w:rsidRDefault="00A8652E" w:rsidP="00CB46E3">
      <w:proofErr w:type="spellStart"/>
      <w:r w:rsidRPr="00A8652E">
        <w:t>Praesent</w:t>
      </w:r>
      <w:proofErr w:type="spellEnd"/>
      <w:r w:rsidRPr="00A8652E">
        <w:t xml:space="preserve"> </w:t>
      </w:r>
      <w:proofErr w:type="spellStart"/>
      <w:r w:rsidRPr="00A8652E">
        <w:t>dapibus</w:t>
      </w:r>
      <w:proofErr w:type="spellEnd"/>
      <w:r w:rsidRPr="00A8652E">
        <w:t xml:space="preserve"> </w:t>
      </w:r>
      <w:proofErr w:type="spellStart"/>
      <w:r w:rsidRPr="00A8652E">
        <w:t>justo</w:t>
      </w:r>
      <w:proofErr w:type="spellEnd"/>
      <w:r w:rsidRPr="00A8652E">
        <w:t xml:space="preserve"> vitae </w:t>
      </w:r>
      <w:proofErr w:type="spellStart"/>
      <w:r w:rsidRPr="00A8652E">
        <w:t>elit</w:t>
      </w:r>
      <w:proofErr w:type="spellEnd"/>
      <w:r w:rsidRPr="00A8652E">
        <w:t xml:space="preserve"> </w:t>
      </w:r>
      <w:proofErr w:type="spellStart"/>
      <w:r w:rsidRPr="00A8652E">
        <w:t>placerat</w:t>
      </w:r>
      <w:proofErr w:type="spellEnd"/>
      <w:r w:rsidRPr="00A8652E">
        <w:t xml:space="preserve"> sit </w:t>
      </w:r>
      <w:proofErr w:type="spellStart"/>
      <w:r w:rsidRPr="00A8652E">
        <w:t>amet</w:t>
      </w:r>
      <w:proofErr w:type="spellEnd"/>
      <w:r w:rsidRPr="00A8652E">
        <w:t xml:space="preserve"> </w:t>
      </w:r>
      <w:proofErr w:type="spellStart"/>
      <w:r w:rsidRPr="00A8652E">
        <w:t>ultrices</w:t>
      </w:r>
      <w:proofErr w:type="spellEnd"/>
      <w:r w:rsidRPr="00A8652E">
        <w:t xml:space="preserve"> ante </w:t>
      </w:r>
      <w:proofErr w:type="spellStart"/>
      <w:r w:rsidRPr="00A8652E">
        <w:t>venenatis</w:t>
      </w:r>
      <w:proofErr w:type="spellEnd"/>
      <w:r w:rsidRPr="00A8652E">
        <w:t xml:space="preserve">. Cras </w:t>
      </w:r>
      <w:proofErr w:type="spellStart"/>
      <w:r w:rsidRPr="00A8652E">
        <w:t>tristique</w:t>
      </w:r>
      <w:proofErr w:type="spellEnd"/>
      <w:r w:rsidRPr="00A8652E">
        <w:t xml:space="preserve"> </w:t>
      </w:r>
      <w:proofErr w:type="spellStart"/>
      <w:r w:rsidRPr="00A8652E">
        <w:t>egestas</w:t>
      </w:r>
      <w:proofErr w:type="spellEnd"/>
      <w:r w:rsidRPr="00A8652E">
        <w:t xml:space="preserve"> libero at </w:t>
      </w:r>
      <w:proofErr w:type="spellStart"/>
      <w:r w:rsidRPr="00A8652E">
        <w:t>varius</w:t>
      </w:r>
      <w:proofErr w:type="spellEnd"/>
      <w:r w:rsidRPr="00A8652E">
        <w:t xml:space="preserve">. Sed </w:t>
      </w:r>
      <w:proofErr w:type="spellStart"/>
      <w:r w:rsidRPr="00A8652E">
        <w:t>erat</w:t>
      </w:r>
      <w:proofErr w:type="spellEnd"/>
      <w:r w:rsidRPr="00A8652E">
        <w:t xml:space="preserve"> </w:t>
      </w:r>
      <w:proofErr w:type="spellStart"/>
      <w:r w:rsidRPr="00A8652E">
        <w:t>enim</w:t>
      </w:r>
      <w:proofErr w:type="spellEnd"/>
      <w:r w:rsidRPr="00A8652E">
        <w:t xml:space="preserve">, </w:t>
      </w:r>
      <w:proofErr w:type="spellStart"/>
      <w:r w:rsidRPr="00A8652E">
        <w:t>elementum</w:t>
      </w:r>
      <w:proofErr w:type="spellEnd"/>
      <w:r w:rsidRPr="00A8652E">
        <w:t xml:space="preserve"> a </w:t>
      </w:r>
      <w:proofErr w:type="spellStart"/>
      <w:r w:rsidRPr="00A8652E">
        <w:t>tristique</w:t>
      </w:r>
      <w:proofErr w:type="spellEnd"/>
      <w:r w:rsidRPr="00A8652E">
        <w:t xml:space="preserve"> ac, </w:t>
      </w:r>
      <w:proofErr w:type="spellStart"/>
      <w:r w:rsidRPr="00A8652E">
        <w:t>egestas</w:t>
      </w:r>
      <w:proofErr w:type="spellEnd"/>
      <w:r w:rsidRPr="00A8652E">
        <w:t xml:space="preserve"> </w:t>
      </w:r>
      <w:proofErr w:type="spellStart"/>
      <w:r w:rsidRPr="00A8652E">
        <w:t>eu</w:t>
      </w:r>
      <w:proofErr w:type="spellEnd"/>
      <w:r w:rsidRPr="00A8652E">
        <w:t xml:space="preserve"> </w:t>
      </w:r>
      <w:proofErr w:type="spellStart"/>
      <w:r w:rsidRPr="00A8652E">
        <w:t>risus</w:t>
      </w:r>
      <w:proofErr w:type="spellEnd"/>
      <w:r w:rsidRPr="00A8652E">
        <w:t xml:space="preserve">. In vel mi diam, </w:t>
      </w:r>
      <w:proofErr w:type="spellStart"/>
      <w:r w:rsidRPr="00A8652E">
        <w:t>mollis</w:t>
      </w:r>
      <w:proofErr w:type="spellEnd"/>
      <w:r w:rsidRPr="00A8652E">
        <w:t xml:space="preserve"> </w:t>
      </w:r>
      <w:proofErr w:type="spellStart"/>
      <w:r w:rsidRPr="00A8652E">
        <w:t>tempor</w:t>
      </w:r>
      <w:proofErr w:type="spellEnd"/>
      <w:r w:rsidRPr="00A8652E">
        <w:t xml:space="preserve"> </w:t>
      </w:r>
      <w:proofErr w:type="spellStart"/>
      <w:r w:rsidRPr="00A8652E">
        <w:t>orci</w:t>
      </w:r>
      <w:proofErr w:type="spellEnd"/>
      <w:r w:rsidRPr="00A8652E">
        <w:t xml:space="preserve">. Vestibulum vel </w:t>
      </w:r>
      <w:proofErr w:type="spellStart"/>
      <w:r w:rsidRPr="00A8652E">
        <w:t>justo</w:t>
      </w:r>
      <w:proofErr w:type="spellEnd"/>
      <w:r w:rsidRPr="00A8652E">
        <w:t xml:space="preserve"> </w:t>
      </w:r>
      <w:proofErr w:type="spellStart"/>
      <w:r w:rsidRPr="00A8652E">
        <w:t>eu</w:t>
      </w:r>
      <w:proofErr w:type="spellEnd"/>
      <w:r w:rsidRPr="00A8652E">
        <w:t xml:space="preserve"> magna </w:t>
      </w:r>
      <w:proofErr w:type="spellStart"/>
      <w:r w:rsidRPr="00A8652E">
        <w:t>adipiscing</w:t>
      </w:r>
      <w:proofErr w:type="spellEnd"/>
      <w:r w:rsidRPr="00A8652E">
        <w:t xml:space="preserve"> </w:t>
      </w:r>
      <w:proofErr w:type="spellStart"/>
      <w:r w:rsidRPr="00A8652E">
        <w:t>ullamcorper</w:t>
      </w:r>
      <w:proofErr w:type="spellEnd"/>
      <w:r w:rsidRPr="00A8652E">
        <w:t xml:space="preserve"> </w:t>
      </w:r>
      <w:proofErr w:type="spellStart"/>
      <w:r w:rsidRPr="00A8652E">
        <w:t>nec</w:t>
      </w:r>
      <w:proofErr w:type="spellEnd"/>
      <w:r w:rsidRPr="00A8652E">
        <w:t xml:space="preserve"> vel </w:t>
      </w:r>
      <w:proofErr w:type="spellStart"/>
      <w:r w:rsidRPr="00A8652E">
        <w:t>tellus</w:t>
      </w:r>
      <w:proofErr w:type="spellEnd"/>
      <w:r w:rsidRPr="00A8652E">
        <w:t xml:space="preserve">. Cras </w:t>
      </w:r>
      <w:proofErr w:type="spellStart"/>
      <w:r w:rsidRPr="00A8652E">
        <w:t>scelerisque</w:t>
      </w:r>
      <w:proofErr w:type="spellEnd"/>
      <w:r w:rsidRPr="00A8652E">
        <w:t xml:space="preserve"> </w:t>
      </w:r>
      <w:proofErr w:type="spellStart"/>
      <w:r w:rsidRPr="00A8652E">
        <w:t>massa</w:t>
      </w:r>
      <w:proofErr w:type="spellEnd"/>
      <w:r w:rsidRPr="00A8652E">
        <w:t xml:space="preserve"> sed </w:t>
      </w:r>
      <w:proofErr w:type="spellStart"/>
      <w:r w:rsidRPr="00A8652E">
        <w:t>sapien</w:t>
      </w:r>
      <w:proofErr w:type="spellEnd"/>
      <w:r w:rsidRPr="00A8652E">
        <w:t xml:space="preserve"> </w:t>
      </w:r>
      <w:proofErr w:type="spellStart"/>
      <w:r w:rsidRPr="00A8652E">
        <w:t>elementum</w:t>
      </w:r>
      <w:proofErr w:type="spellEnd"/>
      <w:r w:rsidRPr="00A8652E">
        <w:t xml:space="preserve"> </w:t>
      </w:r>
      <w:proofErr w:type="spellStart"/>
      <w:r w:rsidRPr="00A8652E">
        <w:t>sollicitudin</w:t>
      </w:r>
      <w:proofErr w:type="spellEnd"/>
      <w:r w:rsidRPr="00A8652E">
        <w:t xml:space="preserve"> vitae </w:t>
      </w:r>
      <w:proofErr w:type="spellStart"/>
      <w:r w:rsidRPr="00A8652E">
        <w:t>eget</w:t>
      </w:r>
      <w:proofErr w:type="spellEnd"/>
      <w:r w:rsidRPr="00A8652E">
        <w:t xml:space="preserve"> nisi. Mauris </w:t>
      </w:r>
      <w:proofErr w:type="spellStart"/>
      <w:r w:rsidRPr="00A8652E">
        <w:t>eget</w:t>
      </w:r>
      <w:proofErr w:type="spellEnd"/>
      <w:r w:rsidRPr="00A8652E">
        <w:t xml:space="preserve"> </w:t>
      </w:r>
      <w:proofErr w:type="spellStart"/>
      <w:r w:rsidRPr="00A8652E">
        <w:t>neque</w:t>
      </w:r>
      <w:proofErr w:type="spellEnd"/>
      <w:r w:rsidRPr="00A8652E">
        <w:t xml:space="preserve"> sed </w:t>
      </w:r>
      <w:proofErr w:type="spellStart"/>
      <w:r w:rsidRPr="00A8652E">
        <w:t>erat</w:t>
      </w:r>
      <w:proofErr w:type="spellEnd"/>
      <w:r w:rsidRPr="00A8652E">
        <w:t xml:space="preserve"> </w:t>
      </w:r>
      <w:proofErr w:type="spellStart"/>
      <w:r w:rsidRPr="00A8652E">
        <w:t>scelerisque</w:t>
      </w:r>
      <w:proofErr w:type="spellEnd"/>
      <w:r w:rsidRPr="00A8652E">
        <w:t xml:space="preserve"> </w:t>
      </w:r>
      <w:proofErr w:type="spellStart"/>
      <w:r w:rsidRPr="00A8652E">
        <w:t>viverra</w:t>
      </w:r>
      <w:proofErr w:type="spellEnd"/>
      <w:r w:rsidRPr="00A8652E">
        <w:t xml:space="preserve">. Ut non </w:t>
      </w:r>
      <w:proofErr w:type="spellStart"/>
      <w:r w:rsidRPr="00A8652E">
        <w:t>nunc</w:t>
      </w:r>
      <w:proofErr w:type="spellEnd"/>
      <w:r w:rsidRPr="00A8652E">
        <w:t xml:space="preserve"> </w:t>
      </w:r>
      <w:proofErr w:type="spellStart"/>
      <w:r w:rsidRPr="00A8652E">
        <w:t>leo</w:t>
      </w:r>
      <w:proofErr w:type="spellEnd"/>
      <w:r w:rsidRPr="00A8652E">
        <w:t xml:space="preserve">. Cras </w:t>
      </w:r>
      <w:proofErr w:type="spellStart"/>
      <w:r w:rsidRPr="00A8652E">
        <w:t>varius</w:t>
      </w:r>
      <w:proofErr w:type="spellEnd"/>
      <w:r w:rsidRPr="00A8652E">
        <w:t xml:space="preserve"> </w:t>
      </w:r>
      <w:proofErr w:type="spellStart"/>
      <w:r w:rsidRPr="00A8652E">
        <w:t>sapien</w:t>
      </w:r>
      <w:proofErr w:type="spellEnd"/>
      <w:r w:rsidRPr="00A8652E">
        <w:t xml:space="preserve"> id </w:t>
      </w:r>
      <w:proofErr w:type="spellStart"/>
      <w:r w:rsidRPr="00A8652E">
        <w:t>mauris</w:t>
      </w:r>
      <w:proofErr w:type="spellEnd"/>
      <w:r w:rsidRPr="00A8652E">
        <w:t xml:space="preserve"> </w:t>
      </w:r>
      <w:proofErr w:type="spellStart"/>
      <w:r w:rsidRPr="00A8652E">
        <w:t>aliquet</w:t>
      </w:r>
      <w:proofErr w:type="spellEnd"/>
      <w:r w:rsidRPr="00A8652E">
        <w:t xml:space="preserve"> a </w:t>
      </w:r>
      <w:proofErr w:type="spellStart"/>
      <w:r w:rsidRPr="00A8652E">
        <w:t>mollis</w:t>
      </w:r>
      <w:proofErr w:type="spellEnd"/>
      <w:r w:rsidRPr="00A8652E">
        <w:t xml:space="preserve"> </w:t>
      </w:r>
      <w:proofErr w:type="spellStart"/>
      <w:r w:rsidRPr="00A8652E">
        <w:t>velit</w:t>
      </w:r>
      <w:proofErr w:type="spellEnd"/>
      <w:r w:rsidRPr="00A8652E">
        <w:t xml:space="preserve"> </w:t>
      </w:r>
      <w:proofErr w:type="spellStart"/>
      <w:r w:rsidRPr="00A8652E">
        <w:t>accumsan</w:t>
      </w:r>
      <w:proofErr w:type="spellEnd"/>
      <w:r w:rsidRPr="00A8652E">
        <w:t xml:space="preserve">. Duis </w:t>
      </w:r>
      <w:proofErr w:type="spellStart"/>
      <w:r w:rsidRPr="00A8652E">
        <w:t>vehicula</w:t>
      </w:r>
      <w:proofErr w:type="spellEnd"/>
      <w:r w:rsidRPr="00A8652E">
        <w:t xml:space="preserve"> </w:t>
      </w:r>
      <w:proofErr w:type="spellStart"/>
      <w:r w:rsidRPr="00A8652E">
        <w:t>fringilla</w:t>
      </w:r>
      <w:proofErr w:type="spellEnd"/>
      <w:r w:rsidRPr="00A8652E">
        <w:t xml:space="preserve"> </w:t>
      </w:r>
      <w:proofErr w:type="spellStart"/>
      <w:r w:rsidRPr="00A8652E">
        <w:t>risus</w:t>
      </w:r>
      <w:proofErr w:type="spellEnd"/>
      <w:r w:rsidRPr="00A8652E">
        <w:t xml:space="preserve">, </w:t>
      </w:r>
      <w:proofErr w:type="spellStart"/>
      <w:r w:rsidRPr="00A8652E">
        <w:t>nec</w:t>
      </w:r>
      <w:proofErr w:type="spellEnd"/>
      <w:r w:rsidRPr="00A8652E">
        <w:t xml:space="preserve"> </w:t>
      </w:r>
      <w:proofErr w:type="spellStart"/>
      <w:r w:rsidRPr="00A8652E">
        <w:t>mattis</w:t>
      </w:r>
      <w:proofErr w:type="spellEnd"/>
      <w:r w:rsidRPr="00A8652E">
        <w:t xml:space="preserve"> </w:t>
      </w:r>
      <w:proofErr w:type="spellStart"/>
      <w:r w:rsidRPr="00A8652E">
        <w:t>purus</w:t>
      </w:r>
      <w:proofErr w:type="spellEnd"/>
      <w:r w:rsidRPr="00A8652E">
        <w:t xml:space="preserve"> </w:t>
      </w:r>
      <w:proofErr w:type="spellStart"/>
      <w:r w:rsidRPr="00A8652E">
        <w:t>bibendum</w:t>
      </w:r>
      <w:proofErr w:type="spellEnd"/>
      <w:r w:rsidRPr="00A8652E">
        <w:t xml:space="preserve"> vel. Sed dui </w:t>
      </w:r>
      <w:proofErr w:type="spellStart"/>
      <w:r w:rsidRPr="00A8652E">
        <w:t>urna</w:t>
      </w:r>
      <w:proofErr w:type="spellEnd"/>
      <w:r w:rsidRPr="00A8652E">
        <w:t xml:space="preserve">, </w:t>
      </w:r>
      <w:proofErr w:type="spellStart"/>
      <w:r w:rsidRPr="00A8652E">
        <w:t>imperdiet</w:t>
      </w:r>
      <w:proofErr w:type="spellEnd"/>
      <w:r w:rsidRPr="00A8652E">
        <w:t xml:space="preserve"> vitae </w:t>
      </w:r>
      <w:proofErr w:type="spellStart"/>
      <w:r w:rsidRPr="00A8652E">
        <w:t>sodales</w:t>
      </w:r>
      <w:proofErr w:type="spellEnd"/>
      <w:r w:rsidRPr="00A8652E">
        <w:t xml:space="preserve"> at, fermentum in magna. Mauris </w:t>
      </w:r>
      <w:proofErr w:type="spellStart"/>
      <w:r w:rsidRPr="00A8652E">
        <w:t>fringilla</w:t>
      </w:r>
      <w:proofErr w:type="spellEnd"/>
      <w:r w:rsidRPr="00A8652E">
        <w:t xml:space="preserve"> </w:t>
      </w:r>
      <w:proofErr w:type="spellStart"/>
      <w:r w:rsidRPr="00A8652E">
        <w:t>urna</w:t>
      </w:r>
      <w:proofErr w:type="spellEnd"/>
      <w:r w:rsidRPr="00A8652E">
        <w:t xml:space="preserve"> vel </w:t>
      </w:r>
      <w:proofErr w:type="spellStart"/>
      <w:r w:rsidRPr="00A8652E">
        <w:t>turpis</w:t>
      </w:r>
      <w:proofErr w:type="spellEnd"/>
      <w:r w:rsidRPr="00A8652E">
        <w:t xml:space="preserve"> </w:t>
      </w:r>
      <w:proofErr w:type="spellStart"/>
      <w:r w:rsidRPr="00A8652E">
        <w:t>congue</w:t>
      </w:r>
      <w:proofErr w:type="spellEnd"/>
      <w:r w:rsidRPr="00A8652E">
        <w:t xml:space="preserve"> </w:t>
      </w:r>
      <w:proofErr w:type="spellStart"/>
      <w:r w:rsidRPr="00A8652E">
        <w:t>malesuada</w:t>
      </w:r>
      <w:proofErr w:type="spellEnd"/>
      <w:r w:rsidRPr="00A8652E">
        <w:t xml:space="preserve"> </w:t>
      </w:r>
      <w:proofErr w:type="spellStart"/>
      <w:r w:rsidRPr="00A8652E">
        <w:t>facilisis</w:t>
      </w:r>
      <w:proofErr w:type="spellEnd"/>
      <w:r w:rsidRPr="00A8652E">
        <w:t xml:space="preserve"> libero </w:t>
      </w:r>
      <w:proofErr w:type="spellStart"/>
      <w:r w:rsidRPr="00A8652E">
        <w:t>tempor</w:t>
      </w:r>
      <w:proofErr w:type="spellEnd"/>
      <w:r w:rsidRPr="00A8652E">
        <w:t xml:space="preserve">. </w:t>
      </w:r>
      <w:proofErr w:type="spellStart"/>
      <w:r w:rsidRPr="00A8652E">
        <w:t>Aliquam</w:t>
      </w:r>
      <w:proofErr w:type="spellEnd"/>
      <w:r w:rsidRPr="00A8652E">
        <w:t xml:space="preserve"> id eros </w:t>
      </w:r>
      <w:proofErr w:type="spellStart"/>
      <w:r w:rsidRPr="00A8652E">
        <w:t>eu</w:t>
      </w:r>
      <w:proofErr w:type="spellEnd"/>
      <w:r w:rsidRPr="00A8652E">
        <w:t xml:space="preserve"> </w:t>
      </w:r>
      <w:proofErr w:type="spellStart"/>
      <w:r w:rsidRPr="00A8652E">
        <w:t>odio</w:t>
      </w:r>
      <w:proofErr w:type="spellEnd"/>
      <w:r w:rsidRPr="00A8652E">
        <w:t xml:space="preserve"> </w:t>
      </w:r>
      <w:proofErr w:type="spellStart"/>
      <w:r w:rsidRPr="00A8652E">
        <w:t>imperdiet</w:t>
      </w:r>
      <w:proofErr w:type="spellEnd"/>
      <w:r w:rsidRPr="00A8652E">
        <w:t xml:space="preserve"> </w:t>
      </w:r>
      <w:proofErr w:type="spellStart"/>
      <w:r w:rsidRPr="00A8652E">
        <w:t>dignissim</w:t>
      </w:r>
      <w:proofErr w:type="spellEnd"/>
      <w:r w:rsidRPr="00A8652E">
        <w:t xml:space="preserve"> </w:t>
      </w:r>
      <w:proofErr w:type="spellStart"/>
      <w:r w:rsidRPr="00A8652E">
        <w:t>ut</w:t>
      </w:r>
      <w:proofErr w:type="spellEnd"/>
      <w:r w:rsidRPr="00A8652E">
        <w:t xml:space="preserve"> et ligula. Ut </w:t>
      </w:r>
      <w:proofErr w:type="spellStart"/>
      <w:r w:rsidRPr="00A8652E">
        <w:t>adipiscing</w:t>
      </w:r>
      <w:proofErr w:type="spellEnd"/>
      <w:r w:rsidRPr="00A8652E">
        <w:t xml:space="preserve"> </w:t>
      </w:r>
      <w:proofErr w:type="spellStart"/>
      <w:r w:rsidRPr="00A8652E">
        <w:t>iaculis</w:t>
      </w:r>
      <w:proofErr w:type="spellEnd"/>
      <w:r w:rsidRPr="00A8652E">
        <w:t xml:space="preserve"> </w:t>
      </w:r>
      <w:proofErr w:type="spellStart"/>
      <w:r w:rsidRPr="00A8652E">
        <w:t>elit</w:t>
      </w:r>
      <w:proofErr w:type="spellEnd"/>
      <w:r w:rsidRPr="00A8652E">
        <w:t xml:space="preserve">, at </w:t>
      </w:r>
      <w:proofErr w:type="spellStart"/>
      <w:r w:rsidRPr="00A8652E">
        <w:t>posuere</w:t>
      </w:r>
      <w:proofErr w:type="spellEnd"/>
      <w:r w:rsidRPr="00A8652E">
        <w:t xml:space="preserve"> </w:t>
      </w:r>
      <w:proofErr w:type="spellStart"/>
      <w:r w:rsidRPr="00A8652E">
        <w:t>enim</w:t>
      </w:r>
      <w:proofErr w:type="spellEnd"/>
      <w:r w:rsidRPr="00A8652E">
        <w:t xml:space="preserve"> </w:t>
      </w:r>
      <w:proofErr w:type="spellStart"/>
      <w:r w:rsidRPr="00A8652E">
        <w:t>rhoncus</w:t>
      </w:r>
      <w:proofErr w:type="spellEnd"/>
      <w:r w:rsidRPr="00A8652E">
        <w:t xml:space="preserve"> vel. Lorem ipsum dolor </w:t>
      </w:r>
      <w:proofErr w:type="gramStart"/>
      <w:r w:rsidRPr="00A8652E">
        <w:t>sit</w:t>
      </w:r>
      <w:proofErr w:type="gramEnd"/>
      <w:r w:rsidRPr="00A8652E">
        <w:t xml:space="preserve">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Donec pharetra </w:t>
      </w:r>
      <w:proofErr w:type="spellStart"/>
      <w:r w:rsidRPr="00A8652E">
        <w:t>nunc</w:t>
      </w:r>
      <w:proofErr w:type="spellEnd"/>
      <w:r w:rsidRPr="00A8652E">
        <w:t xml:space="preserve"> vel </w:t>
      </w:r>
      <w:proofErr w:type="spellStart"/>
      <w:r w:rsidRPr="00A8652E">
        <w:t>massa</w:t>
      </w:r>
      <w:proofErr w:type="spellEnd"/>
      <w:r w:rsidRPr="00A8652E">
        <w:t xml:space="preserve"> </w:t>
      </w:r>
      <w:proofErr w:type="spellStart"/>
      <w:r w:rsidRPr="00A8652E">
        <w:t>viverra</w:t>
      </w:r>
      <w:proofErr w:type="spellEnd"/>
      <w:r w:rsidRPr="00A8652E">
        <w:t xml:space="preserve"> ac </w:t>
      </w:r>
      <w:proofErr w:type="spellStart"/>
      <w:r w:rsidRPr="00A8652E">
        <w:t>accumsan</w:t>
      </w:r>
      <w:proofErr w:type="spellEnd"/>
      <w:r w:rsidRPr="00A8652E">
        <w:t xml:space="preserve"> lorem </w:t>
      </w:r>
      <w:proofErr w:type="spellStart"/>
      <w:r w:rsidRPr="00A8652E">
        <w:t>tempor</w:t>
      </w:r>
      <w:proofErr w:type="spellEnd"/>
      <w:r w:rsidRPr="00A8652E">
        <w:t xml:space="preserve">. </w:t>
      </w:r>
      <w:proofErr w:type="spellStart"/>
      <w:r w:rsidRPr="00A8652E">
        <w:t>Praesent</w:t>
      </w:r>
      <w:proofErr w:type="spellEnd"/>
      <w:r w:rsidRPr="00A8652E">
        <w:t xml:space="preserve"> </w:t>
      </w:r>
      <w:proofErr w:type="spellStart"/>
      <w:r w:rsidRPr="00A8652E">
        <w:t>nec</w:t>
      </w:r>
      <w:proofErr w:type="spellEnd"/>
      <w:r w:rsidRPr="00A8652E">
        <w:t xml:space="preserve"> </w:t>
      </w:r>
      <w:proofErr w:type="spellStart"/>
      <w:r w:rsidRPr="00A8652E">
        <w:t>risus</w:t>
      </w:r>
      <w:proofErr w:type="spellEnd"/>
      <w:r w:rsidRPr="00A8652E">
        <w:t xml:space="preserve"> ipsum, </w:t>
      </w:r>
      <w:proofErr w:type="spellStart"/>
      <w:r w:rsidRPr="00A8652E">
        <w:t>nec</w:t>
      </w:r>
      <w:proofErr w:type="spellEnd"/>
      <w:r w:rsidRPr="00A8652E">
        <w:t xml:space="preserve"> </w:t>
      </w:r>
      <w:proofErr w:type="spellStart"/>
      <w:r w:rsidRPr="00A8652E">
        <w:t>commodo</w:t>
      </w:r>
      <w:proofErr w:type="spellEnd"/>
      <w:r w:rsidRPr="00A8652E">
        <w:t xml:space="preserve"> mi. </w:t>
      </w:r>
      <w:proofErr w:type="spellStart"/>
      <w:r w:rsidRPr="00A8652E">
        <w:t>Curabitur</w:t>
      </w:r>
      <w:proofErr w:type="spellEnd"/>
      <w:r w:rsidRPr="00A8652E">
        <w:t xml:space="preserve"> </w:t>
      </w:r>
      <w:proofErr w:type="spellStart"/>
      <w:r w:rsidRPr="00A8652E">
        <w:t>lectus</w:t>
      </w:r>
      <w:proofErr w:type="spellEnd"/>
      <w:r w:rsidRPr="00A8652E">
        <w:t xml:space="preserve"> </w:t>
      </w:r>
      <w:proofErr w:type="spellStart"/>
      <w:r w:rsidRPr="00A8652E">
        <w:t>mauris</w:t>
      </w:r>
      <w:proofErr w:type="spellEnd"/>
      <w:r w:rsidRPr="00A8652E">
        <w:t xml:space="preserve">, </w:t>
      </w:r>
      <w:proofErr w:type="spellStart"/>
      <w:r w:rsidRPr="00A8652E">
        <w:t>elementum</w:t>
      </w:r>
      <w:proofErr w:type="spellEnd"/>
      <w:r w:rsidRPr="00A8652E">
        <w:t xml:space="preserve"> </w:t>
      </w:r>
      <w:proofErr w:type="spellStart"/>
      <w:r w:rsidRPr="00A8652E">
        <w:t>congue</w:t>
      </w:r>
      <w:proofErr w:type="spellEnd"/>
      <w:r w:rsidRPr="00A8652E">
        <w:t xml:space="preserve"> </w:t>
      </w:r>
      <w:proofErr w:type="spellStart"/>
      <w:r w:rsidRPr="00A8652E">
        <w:t>accumsan</w:t>
      </w:r>
      <w:proofErr w:type="spellEnd"/>
      <w:r w:rsidRPr="00A8652E">
        <w:t xml:space="preserve"> </w:t>
      </w:r>
      <w:proofErr w:type="spellStart"/>
      <w:r w:rsidRPr="00A8652E">
        <w:t>quis</w:t>
      </w:r>
      <w:proofErr w:type="spellEnd"/>
      <w:r w:rsidRPr="00A8652E">
        <w:t xml:space="preserve">, lacinia sed </w:t>
      </w:r>
      <w:proofErr w:type="spellStart"/>
      <w:r w:rsidRPr="00A8652E">
        <w:t>leo</w:t>
      </w:r>
      <w:proofErr w:type="spellEnd"/>
      <w:r w:rsidRPr="00A8652E">
        <w:t xml:space="preserve">. </w:t>
      </w:r>
      <w:proofErr w:type="spellStart"/>
      <w:r w:rsidRPr="00A8652E">
        <w:t>Praesent</w:t>
      </w:r>
      <w:proofErr w:type="spellEnd"/>
      <w:r w:rsidRPr="00A8652E">
        <w:t xml:space="preserve"> et </w:t>
      </w:r>
      <w:proofErr w:type="spellStart"/>
      <w:r w:rsidRPr="00A8652E">
        <w:t>elit</w:t>
      </w:r>
      <w:proofErr w:type="spellEnd"/>
      <w:r w:rsidRPr="00A8652E">
        <w:t xml:space="preserve"> id </w:t>
      </w:r>
      <w:proofErr w:type="spellStart"/>
      <w:r w:rsidRPr="00A8652E">
        <w:t>odio</w:t>
      </w:r>
      <w:proofErr w:type="spellEnd"/>
      <w:r w:rsidRPr="00A8652E">
        <w:t xml:space="preserve"> </w:t>
      </w:r>
      <w:proofErr w:type="spellStart"/>
      <w:r w:rsidRPr="00A8652E">
        <w:t>vulputate</w:t>
      </w:r>
      <w:proofErr w:type="spellEnd"/>
      <w:r w:rsidRPr="00A8652E">
        <w:t xml:space="preserve"> </w:t>
      </w:r>
      <w:proofErr w:type="spellStart"/>
      <w:r w:rsidRPr="00A8652E">
        <w:t>molestie</w:t>
      </w:r>
      <w:proofErr w:type="spellEnd"/>
      <w:r w:rsidRPr="00A8652E">
        <w:t xml:space="preserve"> </w:t>
      </w:r>
      <w:proofErr w:type="spellStart"/>
      <w:r w:rsidRPr="00A8652E">
        <w:t>commodo</w:t>
      </w:r>
      <w:proofErr w:type="spellEnd"/>
      <w:r w:rsidRPr="00A8652E">
        <w:t xml:space="preserve"> </w:t>
      </w:r>
      <w:proofErr w:type="spellStart"/>
      <w:r w:rsidRPr="00A8652E">
        <w:t>pellentesque</w:t>
      </w:r>
      <w:proofErr w:type="spellEnd"/>
      <w:r w:rsidRPr="00A8652E">
        <w:t xml:space="preserve"> libero. Sed </w:t>
      </w:r>
      <w:proofErr w:type="spellStart"/>
      <w:r w:rsidRPr="00A8652E">
        <w:t>congue</w:t>
      </w:r>
      <w:proofErr w:type="spellEnd"/>
      <w:r w:rsidRPr="00A8652E">
        <w:t xml:space="preserve"> </w:t>
      </w:r>
      <w:proofErr w:type="spellStart"/>
      <w:r w:rsidRPr="00A8652E">
        <w:t>elit</w:t>
      </w:r>
      <w:proofErr w:type="spellEnd"/>
      <w:r w:rsidRPr="00A8652E">
        <w:t xml:space="preserve"> et lorem </w:t>
      </w:r>
      <w:proofErr w:type="spellStart"/>
      <w:r w:rsidRPr="00A8652E">
        <w:t>ullamcorper</w:t>
      </w:r>
      <w:proofErr w:type="spellEnd"/>
      <w:r w:rsidRPr="00A8652E">
        <w:t xml:space="preserve"> et fermentum magna </w:t>
      </w:r>
      <w:proofErr w:type="spellStart"/>
      <w:r w:rsidRPr="00A8652E">
        <w:t>ultricies</w:t>
      </w:r>
      <w:proofErr w:type="spellEnd"/>
      <w:r w:rsidRPr="00A8652E">
        <w:t>.</w:t>
      </w:r>
    </w:p>
    <w:p w14:paraId="15BFE976" w14:textId="70924D51" w:rsidR="00A5265A" w:rsidRPr="009F68C8" w:rsidRDefault="00A5265A" w:rsidP="00A5265A">
      <w:pPr>
        <w:jc w:val="right"/>
        <w:rPr>
          <w:lang w:val="id-ID"/>
          <w:rPrChange w:id="117" w:author="Husni Mubarok" w:date="2022-01-27T13:57:00Z">
            <w:rPr/>
          </w:rPrChange>
        </w:rPr>
      </w:pPr>
      <w:r>
        <w:t xml:space="preserve">Jakarta, </w:t>
      </w:r>
      <w:del w:id="118" w:author="Husni Mubarok" w:date="2022-01-27T13:57:00Z">
        <w:r w:rsidDel="009F68C8">
          <w:delText>18 Juni 2010</w:delText>
        </w:r>
      </w:del>
      <w:ins w:id="119" w:author="Husni Mubarok" w:date="2022-01-27T13:57:00Z">
        <w:r w:rsidR="009F68C8">
          <w:rPr>
            <w:lang w:val="id-ID"/>
          </w:rPr>
          <w:t>27 Januari 2022</w:t>
        </w:r>
      </w:ins>
    </w:p>
    <w:p w14:paraId="7E6C1461" w14:textId="77777777" w:rsidR="00B642C6" w:rsidRDefault="00B642C6" w:rsidP="00A5265A">
      <w:pPr>
        <w:jc w:val="right"/>
      </w:pPr>
    </w:p>
    <w:p w14:paraId="1356B624" w14:textId="77777777" w:rsidR="00B642C6" w:rsidRDefault="00B642C6" w:rsidP="00A5265A">
      <w:pPr>
        <w:jc w:val="right"/>
      </w:pPr>
    </w:p>
    <w:p w14:paraId="009641F2" w14:textId="24620B22" w:rsidR="00A5265A" w:rsidDel="001B109A" w:rsidRDefault="001B109A">
      <w:pPr>
        <w:jc w:val="right"/>
        <w:rPr>
          <w:del w:id="120" w:author="Husni Mubarok" w:date="2022-01-27T13:57:00Z"/>
        </w:rPr>
      </w:pPr>
      <w:ins w:id="121" w:author="Husni Mubarok" w:date="2022-01-27T13:57:00Z">
        <w:r>
          <w:rPr>
            <w:b/>
            <w:lang w:val="id-ID"/>
          </w:rPr>
          <w:t>Husni Mubarok</w:t>
        </w:r>
      </w:ins>
      <w:del w:id="122" w:author="Husni Mubarok" w:date="2022-01-27T13:57:00Z">
        <w:r w:rsidR="00A8652E" w:rsidDel="001B109A">
          <w:delText>[NAMA]</w:delText>
        </w:r>
      </w:del>
    </w:p>
    <w:p w14:paraId="1F6CA39A" w14:textId="77777777" w:rsidR="00A5265A" w:rsidRDefault="00A5265A">
      <w:pPr>
        <w:pStyle w:val="Heading1"/>
        <w:numPr>
          <w:ilvl w:val="0"/>
          <w:numId w:val="0"/>
        </w:numPr>
        <w:jc w:val="right"/>
        <w:pPrChange w:id="123" w:author="Husni Mubarok" w:date="2022-01-27T13:57:00Z">
          <w:pPr>
            <w:pStyle w:val="Heading1"/>
            <w:numPr>
              <w:numId w:val="0"/>
            </w:numPr>
          </w:pPr>
        </w:pPrChange>
      </w:pPr>
      <w:bookmarkStart w:id="124" w:name="_Toc292386333"/>
      <w:bookmarkStart w:id="125" w:name="_Toc379605678"/>
      <w:r>
        <w:lastRenderedPageBreak/>
        <w:t xml:space="preserve">HALAMAN PERNYATAAN PERSETUJUAN PUBLIKASI KARYA </w:t>
      </w:r>
      <w:r w:rsidR="00221BB0">
        <w:br/>
      </w:r>
      <w:r>
        <w:t>ILMIAH UNTUK KEPENTINGAN AKADEMIS</w:t>
      </w:r>
      <w:bookmarkEnd w:id="124"/>
      <w:bookmarkEnd w:id="125"/>
    </w:p>
    <w:p w14:paraId="25CD17C0" w14:textId="3AE64078" w:rsidR="00221BB0" w:rsidRDefault="00221BB0" w:rsidP="00221BB0">
      <w:pPr>
        <w:pStyle w:val="NormalIntro"/>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w:t>
      </w:r>
      <w:del w:id="126" w:author="inacbg" w:date="2022-02-04T08:10:00Z">
        <w:r w:rsidDel="006D5672">
          <w:delText>Universitas Indonesia</w:delText>
        </w:r>
      </w:del>
      <w:ins w:id="127" w:author="inacbg" w:date="2022-02-04T08:10:00Z">
        <w:r w:rsidR="006D5672">
          <w:t xml:space="preserve">Institute </w:t>
        </w:r>
        <w:proofErr w:type="spellStart"/>
        <w:r w:rsidR="006D5672">
          <w:t>Teknologi</w:t>
        </w:r>
        <w:proofErr w:type="spellEnd"/>
        <w:r w:rsidR="006D5672">
          <w:t xml:space="preserve"> dan </w:t>
        </w:r>
        <w:proofErr w:type="spellStart"/>
        <w:r w:rsidR="006D5672">
          <w:t>Bisnis</w:t>
        </w:r>
        <w:proofErr w:type="spellEnd"/>
        <w:r w:rsidR="006D5672">
          <w:t xml:space="preserve"> </w:t>
        </w:r>
        <w:proofErr w:type="spellStart"/>
        <w:r w:rsidR="006D5672">
          <w:t>Swadharma</w:t>
        </w:r>
      </w:ins>
      <w:proofErr w:type="spellEnd"/>
      <w:r>
        <w:t xml:space="preserve">, </w:t>
      </w:r>
      <w:proofErr w:type="spellStart"/>
      <w:r>
        <w:t>saya</w:t>
      </w:r>
      <w:proofErr w:type="spellEnd"/>
      <w:r>
        <w:t xml:space="preserve"> yang </w:t>
      </w:r>
      <w:proofErr w:type="spellStart"/>
      <w:r>
        <w:t>bertandatangan</w:t>
      </w:r>
      <w:proofErr w:type="spellEnd"/>
      <w:r>
        <w:t xml:space="preserve"> di </w:t>
      </w:r>
      <w:proofErr w:type="spellStart"/>
      <w:r>
        <w:t>bawah</w:t>
      </w:r>
      <w:proofErr w:type="spellEnd"/>
      <w:r>
        <w:t xml:space="preserve"> </w:t>
      </w:r>
      <w:proofErr w:type="spellStart"/>
      <w:r>
        <w:t>ini</w:t>
      </w:r>
      <w:proofErr w:type="spellEnd"/>
      <w:r>
        <w:t>:</w:t>
      </w:r>
    </w:p>
    <w:p w14:paraId="4814E6B2" w14:textId="77777777" w:rsidR="00221BB0" w:rsidRDefault="00221BB0" w:rsidP="00221BB0">
      <w:pPr>
        <w:pStyle w:val="NormalIntro"/>
      </w:pPr>
    </w:p>
    <w:p w14:paraId="64E316DD" w14:textId="69293406" w:rsidR="00221BB0" w:rsidRDefault="00221BB0" w:rsidP="00221BB0">
      <w:pPr>
        <w:pStyle w:val="NormalIntro"/>
        <w:tabs>
          <w:tab w:val="left" w:pos="1710"/>
        </w:tabs>
        <w:jc w:val="left"/>
      </w:pPr>
      <w:r>
        <w:t xml:space="preserve">Nama </w:t>
      </w:r>
      <w:r>
        <w:tab/>
        <w:t xml:space="preserve">: </w:t>
      </w:r>
      <w:del w:id="128" w:author="Husni Mubarok" w:date="2022-01-27T13:57:00Z">
        <w:r w:rsidR="009F36AB" w:rsidDel="009F68C8">
          <w:delText>[NAMA]</w:delText>
        </w:r>
      </w:del>
      <w:ins w:id="129" w:author="Husni Mubarok" w:date="2022-01-27T13:57:00Z">
        <w:r w:rsidR="009F68C8">
          <w:rPr>
            <w:lang w:val="id-ID"/>
          </w:rPr>
          <w:t>Husni Mubarok</w:t>
        </w:r>
      </w:ins>
      <w:r>
        <w:br/>
        <w:t xml:space="preserve">NPM </w:t>
      </w:r>
      <w:r>
        <w:tab/>
        <w:t xml:space="preserve">: </w:t>
      </w:r>
      <w:del w:id="130" w:author="Husni Mubarok" w:date="2022-01-27T13:57:00Z">
        <w:r w:rsidR="009F36AB" w:rsidDel="009F68C8">
          <w:delText>[NPM]</w:delText>
        </w:r>
      </w:del>
      <w:ins w:id="131" w:author="Husni Mubarok" w:date="2022-01-27T13:57:00Z">
        <w:r w:rsidR="009F68C8">
          <w:rPr>
            <w:lang w:val="id-ID"/>
          </w:rPr>
          <w:t>201222001</w:t>
        </w:r>
      </w:ins>
      <w:r>
        <w:br/>
        <w:t xml:space="preserve">Program Studi </w:t>
      </w:r>
      <w:r>
        <w:tab/>
        <w:t xml:space="preserve">: </w:t>
      </w:r>
      <w:del w:id="132" w:author="Husni Mubarok" w:date="2022-01-27T13:57:00Z">
        <w:r w:rsidDel="009F68C8">
          <w:delText>Ilmu Komputer</w:delText>
        </w:r>
      </w:del>
      <w:ins w:id="133" w:author="Husni Mubarok" w:date="2022-01-27T13:57:00Z">
        <w:r w:rsidR="009F68C8">
          <w:rPr>
            <w:lang w:val="id-ID"/>
          </w:rPr>
          <w:t>Teknik Informatika</w:t>
        </w:r>
      </w:ins>
      <w:r>
        <w:br/>
      </w:r>
      <w:proofErr w:type="spellStart"/>
      <w:r>
        <w:t>Fakultas</w:t>
      </w:r>
      <w:proofErr w:type="spellEnd"/>
      <w:r>
        <w:t xml:space="preserve"> </w:t>
      </w:r>
      <w:r>
        <w:tab/>
        <w:t xml:space="preserve">: </w:t>
      </w:r>
      <w:del w:id="134" w:author="Husni Mubarok" w:date="2022-01-27T13:57:00Z">
        <w:r w:rsidDel="009F68C8">
          <w:delText>Ilmu Komputer</w:delText>
        </w:r>
      </w:del>
      <w:ins w:id="135" w:author="Husni Mubarok" w:date="2022-01-27T13:57:00Z">
        <w:r w:rsidR="009F68C8">
          <w:rPr>
            <w:lang w:val="id-ID"/>
          </w:rPr>
          <w:t>Teknologi</w:t>
        </w:r>
      </w:ins>
      <w:r>
        <w:br/>
        <w:t xml:space="preserve">Jenis </w:t>
      </w:r>
      <w:proofErr w:type="spellStart"/>
      <w:r>
        <w:t>Karya</w:t>
      </w:r>
      <w:proofErr w:type="spellEnd"/>
      <w:r>
        <w:t xml:space="preserve"> </w:t>
      </w:r>
      <w:r>
        <w:tab/>
        <w:t xml:space="preserve">: </w:t>
      </w:r>
      <w:del w:id="136" w:author="Husni Mubarok" w:date="2022-01-27T13:55:00Z">
        <w:r w:rsidDel="001B109A">
          <w:delText>Skripsi</w:delText>
        </w:r>
      </w:del>
      <w:ins w:id="137" w:author="Husni Mubarok" w:date="2022-01-27T13:55:00Z">
        <w:r w:rsidR="001B109A">
          <w:t xml:space="preserve">Tugas </w:t>
        </w:r>
        <w:proofErr w:type="spellStart"/>
        <w:r w:rsidR="001B109A">
          <w:t>akhir</w:t>
        </w:r>
      </w:ins>
      <w:proofErr w:type="spellEnd"/>
    </w:p>
    <w:p w14:paraId="76F0F67F" w14:textId="77777777" w:rsidR="00221BB0" w:rsidRDefault="00221BB0" w:rsidP="00221BB0">
      <w:pPr>
        <w:pStyle w:val="NormalIntro"/>
        <w:jc w:val="left"/>
      </w:pPr>
    </w:p>
    <w:p w14:paraId="152D5AA7" w14:textId="77777777" w:rsidR="00221BB0" w:rsidRDefault="00221BB0" w:rsidP="00221BB0">
      <w:pPr>
        <w:pStyle w:val="NormalIntro"/>
      </w:pPr>
      <w:r>
        <w:t xml:space="preserve">demi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w:t>
      </w:r>
      <w:proofErr w:type="spellStart"/>
      <w:r>
        <w:t>Universtas</w:t>
      </w:r>
      <w:proofErr w:type="spellEnd"/>
      <w:r>
        <w:t xml:space="preserve"> Indonesia </w:t>
      </w:r>
      <w:proofErr w:type="spellStart"/>
      <w:r w:rsidRPr="00221BB0">
        <w:rPr>
          <w:b/>
        </w:rPr>
        <w:t>Hak</w:t>
      </w:r>
      <w:proofErr w:type="spellEnd"/>
      <w:r w:rsidRPr="00221BB0">
        <w:rPr>
          <w:b/>
        </w:rPr>
        <w:t xml:space="preserve"> </w:t>
      </w:r>
      <w:proofErr w:type="spellStart"/>
      <w:r w:rsidRPr="00221BB0">
        <w:rPr>
          <w:b/>
        </w:rPr>
        <w:t>Bebas</w:t>
      </w:r>
      <w:proofErr w:type="spellEnd"/>
      <w:r w:rsidRPr="00221BB0">
        <w:rPr>
          <w:b/>
        </w:rPr>
        <w:t xml:space="preserve"> Royalti </w:t>
      </w:r>
      <w:proofErr w:type="spellStart"/>
      <w:r w:rsidRPr="00221BB0">
        <w:rPr>
          <w:b/>
        </w:rPr>
        <w:t>Noneksklusif</w:t>
      </w:r>
      <w:proofErr w:type="spellEnd"/>
      <w:r>
        <w:t xml:space="preserve"> (</w:t>
      </w:r>
      <w:r w:rsidRPr="00221BB0">
        <w:rPr>
          <w:b/>
        </w:rPr>
        <w:t xml:space="preserve">Non-exclusive </w:t>
      </w:r>
      <w:r>
        <w:rPr>
          <w:b/>
        </w:rPr>
        <w:t>R</w:t>
      </w:r>
      <w:r w:rsidRPr="00221BB0">
        <w:rPr>
          <w:b/>
        </w:rPr>
        <w:t>oyalty</w:t>
      </w:r>
      <w:r>
        <w:rPr>
          <w:b/>
        </w:rPr>
        <w:t>-</w:t>
      </w:r>
      <w:r w:rsidRPr="00221BB0">
        <w:rPr>
          <w:b/>
        </w:rPr>
        <w:t>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07FB7D88" w14:textId="77777777" w:rsidR="00221BB0" w:rsidRDefault="00221BB0" w:rsidP="00221BB0">
      <w:pPr>
        <w:pStyle w:val="NormalIntro"/>
      </w:pPr>
    </w:p>
    <w:p w14:paraId="5F039BC0" w14:textId="77777777" w:rsidR="009F68C8" w:rsidRPr="009F68C8" w:rsidRDefault="009F68C8" w:rsidP="009F68C8">
      <w:pPr>
        <w:spacing w:line="240" w:lineRule="auto"/>
        <w:jc w:val="center"/>
        <w:rPr>
          <w:ins w:id="138" w:author="Husni Mubarok" w:date="2022-01-27T13:58:00Z"/>
          <w:bCs/>
          <w:sz w:val="28"/>
          <w:lang w:val="id-ID"/>
          <w:rPrChange w:id="139" w:author="Husni Mubarok" w:date="2022-01-27T13:58:00Z">
            <w:rPr>
              <w:ins w:id="140" w:author="Husni Mubarok" w:date="2022-01-27T13:58:00Z"/>
              <w:b/>
              <w:sz w:val="28"/>
              <w:lang w:val="id-ID"/>
            </w:rPr>
          </w:rPrChange>
        </w:rPr>
      </w:pPr>
      <w:ins w:id="141" w:author="Husni Mubarok" w:date="2022-01-27T13:58:00Z">
        <w:r w:rsidRPr="009F68C8">
          <w:rPr>
            <w:bCs/>
            <w:sz w:val="28"/>
            <w:lang w:val="id-ID"/>
            <w:rPrChange w:id="142" w:author="Husni Mubarok" w:date="2022-01-27T13:58:00Z">
              <w:rPr>
                <w:b/>
                <w:sz w:val="28"/>
                <w:lang w:val="id-ID"/>
              </w:rPr>
            </w:rPrChange>
          </w:rPr>
          <w:t xml:space="preserve">Analisis Perangcangan Sistem Pendaftaran Otomatis </w:t>
        </w:r>
      </w:ins>
    </w:p>
    <w:p w14:paraId="287B06B8" w14:textId="77777777" w:rsidR="009F68C8" w:rsidRPr="009F68C8" w:rsidRDefault="009F68C8" w:rsidP="009F68C8">
      <w:pPr>
        <w:spacing w:line="240" w:lineRule="auto"/>
        <w:jc w:val="center"/>
        <w:rPr>
          <w:ins w:id="143" w:author="Husni Mubarok" w:date="2022-01-27T13:58:00Z"/>
          <w:bCs/>
          <w:i/>
          <w:sz w:val="28"/>
          <w:lang w:val="id-ID"/>
          <w:rPrChange w:id="144" w:author="Husni Mubarok" w:date="2022-01-27T13:58:00Z">
            <w:rPr>
              <w:ins w:id="145" w:author="Husni Mubarok" w:date="2022-01-27T13:58:00Z"/>
              <w:b/>
              <w:i/>
              <w:sz w:val="28"/>
              <w:lang w:val="id-ID"/>
            </w:rPr>
          </w:rPrChange>
        </w:rPr>
      </w:pPr>
      <w:ins w:id="146" w:author="Husni Mubarok" w:date="2022-01-27T13:58:00Z">
        <w:r w:rsidRPr="009F68C8">
          <w:rPr>
            <w:bCs/>
            <w:sz w:val="28"/>
            <w:lang w:val="id-ID"/>
            <w:rPrChange w:id="147" w:author="Husni Mubarok" w:date="2022-01-27T13:58:00Z">
              <w:rPr>
                <w:b/>
                <w:sz w:val="28"/>
                <w:lang w:val="id-ID"/>
              </w:rPr>
            </w:rPrChange>
          </w:rPr>
          <w:t>Menggunakan Aplikasi Whatsapp</w:t>
        </w:r>
      </w:ins>
    </w:p>
    <w:p w14:paraId="560B7B1C" w14:textId="3CF35B55" w:rsidR="00221BB0" w:rsidDel="009F68C8" w:rsidRDefault="00221BB0" w:rsidP="00221BB0">
      <w:pPr>
        <w:pStyle w:val="NormalIntro"/>
        <w:jc w:val="center"/>
        <w:rPr>
          <w:del w:id="148" w:author="Husni Mubarok" w:date="2022-01-27T13:58:00Z"/>
        </w:rPr>
      </w:pPr>
      <w:del w:id="149" w:author="Husni Mubarok" w:date="2022-01-27T13:58:00Z">
        <w:r w:rsidDel="009F68C8">
          <w:delText>[BELUM ADA JUDUL]</w:delText>
        </w:r>
      </w:del>
    </w:p>
    <w:p w14:paraId="117EBD90" w14:textId="77777777" w:rsidR="00221BB0" w:rsidRDefault="00221BB0" w:rsidP="00221BB0">
      <w:pPr>
        <w:pStyle w:val="NormalIntro"/>
      </w:pPr>
    </w:p>
    <w:p w14:paraId="463AEF5D" w14:textId="2E44131D" w:rsidR="00221BB0" w:rsidRDefault="00221BB0" w:rsidP="00221BB0">
      <w:pPr>
        <w:pStyle w:val="NormalIntro"/>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w:t>
      </w:r>
      <w:del w:id="150" w:author="inacbg" w:date="2022-02-04T08:10:00Z">
        <w:r w:rsidDel="006D5672">
          <w:delText>Universitas Indonesia</w:delText>
        </w:r>
      </w:del>
      <w:ins w:id="151" w:author="inacbg" w:date="2022-02-04T08:10:00Z">
        <w:r w:rsidR="006D5672">
          <w:t xml:space="preserve">Institute </w:t>
        </w:r>
        <w:proofErr w:type="spellStart"/>
        <w:r w:rsidR="006D5672">
          <w:t>Teknologi</w:t>
        </w:r>
        <w:proofErr w:type="spellEnd"/>
        <w:r w:rsidR="006D5672">
          <w:t xml:space="preserve"> dan </w:t>
        </w:r>
        <w:proofErr w:type="spellStart"/>
        <w:r w:rsidR="006D5672">
          <w:t>Bisnis</w:t>
        </w:r>
        <w:proofErr w:type="spellEnd"/>
        <w:r w:rsidR="006D5672">
          <w:t xml:space="preserve"> </w:t>
        </w:r>
        <w:proofErr w:type="spellStart"/>
        <w:r w:rsidR="006D5672">
          <w:t>Swadharma</w:t>
        </w:r>
      </w:ins>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mengalihmedia</w:t>
      </w:r>
      <w:proofErr w:type="spellEnd"/>
      <w:r>
        <w:t>/</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(database), </w:t>
      </w:r>
      <w:proofErr w:type="spellStart"/>
      <w:r>
        <w:t>merawat</w:t>
      </w:r>
      <w:proofErr w:type="spellEnd"/>
      <w:r>
        <w:t xml:space="preserve">, dan </w:t>
      </w:r>
      <w:proofErr w:type="spellStart"/>
      <w:r>
        <w:t>memublikasikan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saya</w:t>
      </w:r>
      <w:proofErr w:type="spellEnd"/>
      <w:r>
        <w:t xml:space="preserve"> </w:t>
      </w:r>
      <w:proofErr w:type="spellStart"/>
      <w:r>
        <w:t>tanpa</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dari</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sebagai</w:t>
      </w:r>
      <w:proofErr w:type="spellEnd"/>
      <w:r>
        <w:t xml:space="preserve"> </w:t>
      </w:r>
      <w:proofErr w:type="spellStart"/>
      <w:r>
        <w:t>pemilik</w:t>
      </w:r>
      <w:proofErr w:type="spellEnd"/>
      <w:r>
        <w:t xml:space="preserve"> </w:t>
      </w:r>
      <w:proofErr w:type="spellStart"/>
      <w:r>
        <w:t>Hak</w:t>
      </w:r>
      <w:proofErr w:type="spellEnd"/>
      <w:r>
        <w:t xml:space="preserve"> Cipta.</w:t>
      </w:r>
    </w:p>
    <w:p w14:paraId="5DFDA983" w14:textId="77777777" w:rsidR="00221BB0" w:rsidRDefault="00221BB0" w:rsidP="00221BB0">
      <w:pPr>
        <w:pStyle w:val="NormalIntro"/>
      </w:pPr>
    </w:p>
    <w:p w14:paraId="675CE18D" w14:textId="77777777" w:rsidR="00B642C6" w:rsidRDefault="00221BB0" w:rsidP="00221BB0">
      <w:pPr>
        <w:pStyle w:val="NormalIntro"/>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7145CBB1" w14:textId="77777777" w:rsidR="00B642C6" w:rsidRDefault="00B642C6" w:rsidP="00221BB0">
      <w:pPr>
        <w:pStyle w:val="NormalIntro"/>
      </w:pPr>
    </w:p>
    <w:p w14:paraId="1DA42D9A" w14:textId="77777777" w:rsidR="00B642C6" w:rsidRDefault="00B642C6" w:rsidP="00221BB0">
      <w:pPr>
        <w:pStyle w:val="NormalIntro"/>
      </w:pPr>
    </w:p>
    <w:p w14:paraId="3E7640CA" w14:textId="77777777" w:rsidR="00B642C6" w:rsidRDefault="00B642C6" w:rsidP="00221BB0">
      <w:pPr>
        <w:pStyle w:val="NormalIntro"/>
      </w:pPr>
    </w:p>
    <w:p w14:paraId="59A06909" w14:textId="6030DBF8" w:rsidR="00B642C6" w:rsidRPr="009F68C8" w:rsidRDefault="00B642C6" w:rsidP="00B642C6">
      <w:pPr>
        <w:pStyle w:val="NormalIntro"/>
        <w:tabs>
          <w:tab w:val="left" w:pos="3960"/>
        </w:tabs>
        <w:ind w:left="2610"/>
        <w:jc w:val="left"/>
        <w:rPr>
          <w:lang w:val="id-ID"/>
          <w:rPrChange w:id="152" w:author="Husni Mubarok" w:date="2022-01-27T13:58:00Z">
            <w:rPr/>
          </w:rPrChange>
        </w:rPr>
      </w:pPr>
      <w:proofErr w:type="spellStart"/>
      <w:r>
        <w:t>Dibuat</w:t>
      </w:r>
      <w:proofErr w:type="spellEnd"/>
      <w:r>
        <w:t xml:space="preserve"> di</w:t>
      </w:r>
      <w:r>
        <w:tab/>
        <w:t xml:space="preserve">: </w:t>
      </w:r>
      <w:del w:id="153" w:author="Husni Mubarok" w:date="2022-01-27T13:58:00Z">
        <w:r w:rsidDel="009F68C8">
          <w:delText>Depok</w:delText>
        </w:r>
      </w:del>
      <w:ins w:id="154" w:author="Husni Mubarok" w:date="2022-01-27T13:58:00Z">
        <w:r w:rsidR="009F68C8">
          <w:rPr>
            <w:lang w:val="id-ID"/>
          </w:rPr>
          <w:t>Jakarta</w:t>
        </w:r>
      </w:ins>
    </w:p>
    <w:p w14:paraId="79EA6E6F" w14:textId="2C6B4893" w:rsidR="00B642C6" w:rsidRPr="009F68C8" w:rsidRDefault="00B642C6" w:rsidP="00B642C6">
      <w:pPr>
        <w:pStyle w:val="NormalIntro"/>
        <w:tabs>
          <w:tab w:val="left" w:pos="3960"/>
        </w:tabs>
        <w:ind w:left="2610"/>
        <w:jc w:val="left"/>
        <w:rPr>
          <w:lang w:val="id-ID"/>
          <w:rPrChange w:id="155" w:author="Husni Mubarok" w:date="2022-01-27T13:58:00Z">
            <w:rPr/>
          </w:rPrChange>
        </w:rPr>
      </w:pPr>
      <w:r>
        <w:t xml:space="preserve">Pada </w:t>
      </w:r>
      <w:proofErr w:type="spellStart"/>
      <w:r>
        <w:t>tanggal</w:t>
      </w:r>
      <w:proofErr w:type="spellEnd"/>
      <w:r>
        <w:tab/>
        <w:t xml:space="preserve">: </w:t>
      </w:r>
      <w:del w:id="156" w:author="Husni Mubarok" w:date="2022-01-27T13:58:00Z">
        <w:r w:rsidDel="009F68C8">
          <w:delText>18 Juni 2011</w:delText>
        </w:r>
      </w:del>
      <w:ins w:id="157" w:author="Husni Mubarok" w:date="2022-01-27T13:58:00Z">
        <w:r w:rsidR="009F68C8">
          <w:rPr>
            <w:lang w:val="id-ID"/>
          </w:rPr>
          <w:t>27 Januari 2022</w:t>
        </w:r>
      </w:ins>
    </w:p>
    <w:p w14:paraId="319B954E" w14:textId="77777777" w:rsidR="00B642C6" w:rsidRDefault="00B642C6" w:rsidP="00B642C6">
      <w:pPr>
        <w:pStyle w:val="NormalIntro"/>
        <w:jc w:val="center"/>
      </w:pPr>
      <w:r>
        <w:t xml:space="preserve">Yang </w:t>
      </w:r>
      <w:proofErr w:type="spellStart"/>
      <w:r>
        <w:t>menyatakan</w:t>
      </w:r>
      <w:proofErr w:type="spellEnd"/>
    </w:p>
    <w:p w14:paraId="38BBAA47" w14:textId="77777777" w:rsidR="00B642C6" w:rsidRDefault="00B642C6" w:rsidP="00B642C6">
      <w:pPr>
        <w:pStyle w:val="NormalIntro"/>
        <w:jc w:val="center"/>
      </w:pPr>
    </w:p>
    <w:p w14:paraId="12803093" w14:textId="77777777" w:rsidR="00B642C6" w:rsidRDefault="00B642C6" w:rsidP="00B642C6">
      <w:pPr>
        <w:pStyle w:val="NormalIntro"/>
        <w:jc w:val="center"/>
      </w:pPr>
    </w:p>
    <w:p w14:paraId="5AD43584" w14:textId="77777777" w:rsidR="00B642C6" w:rsidRDefault="00B642C6" w:rsidP="00B642C6">
      <w:pPr>
        <w:pStyle w:val="NormalIntro"/>
        <w:jc w:val="center"/>
      </w:pPr>
    </w:p>
    <w:p w14:paraId="1A15F90C" w14:textId="77777777" w:rsidR="00B642C6" w:rsidRDefault="00B642C6" w:rsidP="00B642C6">
      <w:pPr>
        <w:pStyle w:val="NormalIntro"/>
        <w:jc w:val="center"/>
      </w:pPr>
    </w:p>
    <w:p w14:paraId="58001102" w14:textId="26AD98A8" w:rsidR="00B642C6" w:rsidRDefault="00B642C6" w:rsidP="00B642C6">
      <w:pPr>
        <w:pStyle w:val="NormalIntro"/>
        <w:jc w:val="center"/>
      </w:pPr>
      <w:r>
        <w:t>(</w:t>
      </w:r>
      <w:del w:id="158" w:author="Husni Mubarok" w:date="2022-01-27T13:58:00Z">
        <w:r w:rsidR="009F36AB" w:rsidDel="009F68C8">
          <w:delText>[NAMA]</w:delText>
        </w:r>
      </w:del>
      <w:ins w:id="159" w:author="Husni Mubarok" w:date="2022-01-27T13:58:00Z">
        <w:r w:rsidR="009F68C8">
          <w:rPr>
            <w:lang w:val="id-ID"/>
          </w:rPr>
          <w:t>Husni Mubarok</w:t>
        </w:r>
      </w:ins>
      <w:r>
        <w:t>)</w:t>
      </w:r>
    </w:p>
    <w:p w14:paraId="159956CA" w14:textId="77777777" w:rsidR="00221BB0" w:rsidRDefault="00221BB0" w:rsidP="00221BB0">
      <w:pPr>
        <w:pStyle w:val="NormalIntro"/>
      </w:pPr>
    </w:p>
    <w:p w14:paraId="36A34DCA" w14:textId="77777777" w:rsidR="00F76CF0" w:rsidRDefault="00F76CF0" w:rsidP="00F76CF0">
      <w:pPr>
        <w:pStyle w:val="Heading1"/>
        <w:numPr>
          <w:ilvl w:val="0"/>
          <w:numId w:val="0"/>
        </w:numPr>
      </w:pPr>
      <w:bookmarkStart w:id="160" w:name="_Toc292386334"/>
      <w:bookmarkStart w:id="161" w:name="_Toc379605679"/>
      <w:r>
        <w:lastRenderedPageBreak/>
        <w:t>ABSTRAK</w:t>
      </w:r>
      <w:bookmarkEnd w:id="160"/>
      <w:bookmarkEnd w:id="161"/>
    </w:p>
    <w:p w14:paraId="31EC0005" w14:textId="0A940D84" w:rsidR="00F76CF0" w:rsidRDefault="00F76CF0" w:rsidP="00F76CF0">
      <w:pPr>
        <w:pStyle w:val="NormalIntro"/>
        <w:tabs>
          <w:tab w:val="left" w:pos="1530"/>
        </w:tabs>
        <w:ind w:left="1710" w:hanging="1710"/>
      </w:pPr>
      <w:r>
        <w:t>Nama</w:t>
      </w:r>
      <w:r>
        <w:tab/>
        <w:t>:</w:t>
      </w:r>
      <w:r>
        <w:tab/>
      </w:r>
      <w:ins w:id="162" w:author="Husni Mubarok" w:date="2022-01-27T13:58:00Z">
        <w:r w:rsidR="009F68C8">
          <w:rPr>
            <w:lang w:val="id-ID"/>
          </w:rPr>
          <w:t>Husni Mubarok</w:t>
        </w:r>
        <w:r w:rsidR="009F68C8" w:rsidDel="009F68C8">
          <w:t xml:space="preserve"> </w:t>
        </w:r>
      </w:ins>
      <w:del w:id="163" w:author="Husni Mubarok" w:date="2022-01-27T13:58:00Z">
        <w:r w:rsidR="00A8652E" w:rsidDel="009F68C8">
          <w:delText>[NAMA]</w:delText>
        </w:r>
      </w:del>
    </w:p>
    <w:p w14:paraId="45C99E27" w14:textId="5BB000AE" w:rsidR="00F76CF0" w:rsidRDefault="00F76CF0" w:rsidP="00F76CF0">
      <w:pPr>
        <w:pStyle w:val="NormalIntro"/>
        <w:tabs>
          <w:tab w:val="left" w:pos="1530"/>
        </w:tabs>
        <w:ind w:left="1710" w:hanging="1710"/>
      </w:pPr>
      <w:r>
        <w:t>Program Studi</w:t>
      </w:r>
      <w:r>
        <w:tab/>
        <w:t>:</w:t>
      </w:r>
      <w:r>
        <w:tab/>
      </w:r>
      <w:ins w:id="164" w:author="Husni Mubarok" w:date="2022-01-27T13:59:00Z">
        <w:r w:rsidR="009F68C8">
          <w:rPr>
            <w:lang w:val="id-ID"/>
          </w:rPr>
          <w:t>Teknik Informatika</w:t>
        </w:r>
        <w:r w:rsidR="009F68C8" w:rsidDel="009F68C8">
          <w:t xml:space="preserve"> </w:t>
        </w:r>
      </w:ins>
      <w:del w:id="165" w:author="Husni Mubarok" w:date="2022-01-27T13:59:00Z">
        <w:r w:rsidDel="009F68C8">
          <w:delText>Ilmu Komputer</w:delText>
        </w:r>
      </w:del>
    </w:p>
    <w:p w14:paraId="2DE09F0F" w14:textId="77777777" w:rsidR="009F68C8" w:rsidRPr="009F68C8" w:rsidRDefault="00F76CF0" w:rsidP="009F68C8">
      <w:pPr>
        <w:pStyle w:val="NormalIntro"/>
        <w:tabs>
          <w:tab w:val="left" w:pos="1530"/>
        </w:tabs>
        <w:ind w:left="1710" w:hanging="1710"/>
        <w:rPr>
          <w:ins w:id="166" w:author="Husni Mubarok" w:date="2022-01-27T13:59:00Z"/>
          <w:bCs/>
          <w:lang w:val="id-ID"/>
        </w:rPr>
      </w:pPr>
      <w:proofErr w:type="spellStart"/>
      <w:r>
        <w:t>Judul</w:t>
      </w:r>
      <w:proofErr w:type="spellEnd"/>
      <w:r>
        <w:tab/>
        <w:t>:</w:t>
      </w:r>
      <w:r>
        <w:tab/>
      </w:r>
      <w:ins w:id="167" w:author="Husni Mubarok" w:date="2022-01-27T13:59:00Z">
        <w:r w:rsidR="009F68C8" w:rsidRPr="009F68C8">
          <w:rPr>
            <w:bCs/>
            <w:lang w:val="id-ID"/>
          </w:rPr>
          <w:t xml:space="preserve">Analisis Perangcangan Sistem Pendaftaran </w:t>
        </w:r>
      </w:ins>
    </w:p>
    <w:p w14:paraId="1D42BF5E" w14:textId="77777777" w:rsidR="009F68C8" w:rsidRPr="009F68C8" w:rsidRDefault="009F68C8">
      <w:pPr>
        <w:pStyle w:val="NormalIntro"/>
        <w:tabs>
          <w:tab w:val="left" w:pos="1701"/>
        </w:tabs>
        <w:ind w:left="1710" w:hanging="1710"/>
        <w:rPr>
          <w:ins w:id="168" w:author="Husni Mubarok" w:date="2022-01-27T13:59:00Z"/>
          <w:bCs/>
          <w:i/>
          <w:lang w:val="id-ID"/>
        </w:rPr>
        <w:pPrChange w:id="169" w:author="Husni Mubarok" w:date="2022-01-27T13:59:00Z">
          <w:pPr>
            <w:pStyle w:val="NormalIntro"/>
            <w:tabs>
              <w:tab w:val="left" w:pos="1530"/>
            </w:tabs>
            <w:ind w:left="1710" w:hanging="1710"/>
          </w:pPr>
        </w:pPrChange>
      </w:pPr>
      <w:ins w:id="170" w:author="Husni Mubarok" w:date="2022-01-27T13:59:00Z">
        <w:r w:rsidRPr="009F68C8">
          <w:rPr>
            <w:bCs/>
            <w:lang w:val="id-ID"/>
          </w:rPr>
          <w:tab/>
          <w:t>Otomatis Menggunakan Aplikasi Whatsapp</w:t>
        </w:r>
      </w:ins>
    </w:p>
    <w:p w14:paraId="62C50BF1" w14:textId="24B4467A" w:rsidR="00F76CF0" w:rsidRDefault="00F76CF0" w:rsidP="00F76CF0">
      <w:pPr>
        <w:pStyle w:val="NormalIntro"/>
        <w:tabs>
          <w:tab w:val="left" w:pos="1530"/>
        </w:tabs>
        <w:ind w:left="1710" w:hanging="1710"/>
      </w:pPr>
      <w:del w:id="171" w:author="Husni Mubarok" w:date="2022-01-27T13:59:00Z">
        <w:r w:rsidDel="009F68C8">
          <w:delText>[BELUM ADA JUDUL]</w:delText>
        </w:r>
      </w:del>
    </w:p>
    <w:p w14:paraId="3C680B38" w14:textId="77777777" w:rsidR="00F76CF0" w:rsidRDefault="00F76CF0" w:rsidP="00F76CF0">
      <w:pPr>
        <w:pStyle w:val="NormalIntro"/>
      </w:pPr>
    </w:p>
    <w:p w14:paraId="7E83480B" w14:textId="77777777" w:rsidR="00A8652E" w:rsidRDefault="00A8652E" w:rsidP="00F76CF0">
      <w:pPr>
        <w:pStyle w:val="NormalIntro"/>
      </w:pPr>
      <w:r>
        <w:t>L</w:t>
      </w:r>
      <w:r w:rsidRPr="00A8652E">
        <w:t xml:space="preserve">orem ipsum dolor sit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0D6FD2FF" w14:textId="77777777" w:rsidR="00F76CF0" w:rsidRDefault="00F76CF0" w:rsidP="00F76CF0">
      <w:pPr>
        <w:pStyle w:val="NormalIntro"/>
      </w:pPr>
    </w:p>
    <w:p w14:paraId="15FE4400" w14:textId="77777777" w:rsidR="00F76CF0" w:rsidRDefault="00F76CF0" w:rsidP="00F76CF0">
      <w:pPr>
        <w:pStyle w:val="NormalIntro"/>
      </w:pPr>
      <w:r>
        <w:t xml:space="preserve">Kata </w:t>
      </w:r>
      <w:proofErr w:type="spellStart"/>
      <w:r>
        <w:t>Kunci</w:t>
      </w:r>
      <w:proofErr w:type="spellEnd"/>
      <w:r>
        <w:t>:</w:t>
      </w:r>
    </w:p>
    <w:p w14:paraId="568372CA" w14:textId="77777777" w:rsidR="00F76CF0" w:rsidRDefault="00F76CF0" w:rsidP="00F76CF0">
      <w:pPr>
        <w:pStyle w:val="NormalIntro"/>
      </w:pPr>
    </w:p>
    <w:p w14:paraId="0BD79178" w14:textId="77777777"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w:t>
      </w:r>
      <w:proofErr w:type="spellStart"/>
      <w:r w:rsidRPr="00A8652E">
        <w:t>ame</w:t>
      </w:r>
      <w:r>
        <w:t>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p>
    <w:p w14:paraId="67F45327" w14:textId="77777777" w:rsidR="00F76CF0" w:rsidRDefault="00F76CF0" w:rsidP="00F76CF0">
      <w:pPr>
        <w:pStyle w:val="Heading1"/>
        <w:numPr>
          <w:ilvl w:val="0"/>
          <w:numId w:val="0"/>
        </w:numPr>
      </w:pPr>
      <w:bookmarkStart w:id="172" w:name="_Toc292386335"/>
      <w:bookmarkStart w:id="173" w:name="_Toc379605680"/>
      <w:r>
        <w:lastRenderedPageBreak/>
        <w:t>ABSTRACT</w:t>
      </w:r>
      <w:bookmarkEnd w:id="172"/>
      <w:bookmarkEnd w:id="173"/>
    </w:p>
    <w:p w14:paraId="2326DF9A" w14:textId="0D94170C" w:rsidR="00F76CF0" w:rsidRDefault="00F76CF0" w:rsidP="00F76CF0">
      <w:pPr>
        <w:pStyle w:val="NormalIntro"/>
        <w:tabs>
          <w:tab w:val="left" w:pos="1530"/>
        </w:tabs>
        <w:ind w:left="1710" w:hanging="1710"/>
      </w:pPr>
      <w:r>
        <w:t>Name</w:t>
      </w:r>
      <w:r>
        <w:tab/>
        <w:t>:</w:t>
      </w:r>
      <w:r>
        <w:tab/>
      </w:r>
      <w:ins w:id="174" w:author="Husni Mubarok" w:date="2022-01-27T14:00:00Z">
        <w:r w:rsidR="009F68C8">
          <w:rPr>
            <w:lang w:val="id-ID"/>
          </w:rPr>
          <w:t>Husni Mubarok</w:t>
        </w:r>
        <w:r w:rsidR="009F68C8" w:rsidDel="009F68C8">
          <w:t xml:space="preserve"> </w:t>
        </w:r>
      </w:ins>
      <w:del w:id="175" w:author="Husni Mubarok" w:date="2022-01-27T14:00:00Z">
        <w:r w:rsidR="00A8652E" w:rsidDel="009F68C8">
          <w:delText>[NAMA]</w:delText>
        </w:r>
      </w:del>
    </w:p>
    <w:p w14:paraId="255CE805" w14:textId="0D8B8C38" w:rsidR="00F76CF0" w:rsidDel="009F68C8" w:rsidRDefault="00F76CF0" w:rsidP="00F76CF0">
      <w:pPr>
        <w:pStyle w:val="NormalIntro"/>
        <w:tabs>
          <w:tab w:val="left" w:pos="1530"/>
        </w:tabs>
        <w:ind w:left="1710" w:hanging="1710"/>
        <w:rPr>
          <w:del w:id="176" w:author="Husni Mubarok" w:date="2022-01-27T14:01:00Z"/>
        </w:rPr>
      </w:pPr>
      <w:r>
        <w:t>Study Program</w:t>
      </w:r>
      <w:r>
        <w:tab/>
        <w:t>:</w:t>
      </w:r>
      <w:r>
        <w:tab/>
      </w:r>
      <w:ins w:id="177" w:author="Husni Mubarok" w:date="2022-01-27T14:00:00Z">
        <w:r w:rsidR="009F68C8">
          <w:rPr>
            <w:lang w:val="id-ID"/>
          </w:rPr>
          <w:t>Teknik Informatika</w:t>
        </w:r>
      </w:ins>
      <w:del w:id="178" w:author="Husni Mubarok" w:date="2022-01-27T14:00:00Z">
        <w:r w:rsidDel="009F68C8">
          <w:delText>Ilmu Komputer</w:delText>
        </w:r>
      </w:del>
    </w:p>
    <w:p w14:paraId="40D0B01A" w14:textId="77777777" w:rsidR="009F68C8" w:rsidRDefault="009F68C8" w:rsidP="009F68C8">
      <w:pPr>
        <w:pStyle w:val="NormalIntro"/>
        <w:tabs>
          <w:tab w:val="left" w:pos="1530"/>
        </w:tabs>
        <w:ind w:left="1710" w:hanging="1710"/>
        <w:rPr>
          <w:ins w:id="179" w:author="Husni Mubarok" w:date="2022-01-27T14:01:00Z"/>
        </w:rPr>
      </w:pPr>
    </w:p>
    <w:p w14:paraId="14CB2A87" w14:textId="6C778907" w:rsidR="009F68C8" w:rsidRDefault="00F76CF0">
      <w:pPr>
        <w:pStyle w:val="NormalIntro"/>
        <w:tabs>
          <w:tab w:val="left" w:pos="1530"/>
        </w:tabs>
        <w:ind w:left="1710" w:hanging="1710"/>
        <w:rPr>
          <w:ins w:id="180" w:author="Husni Mubarok" w:date="2022-01-27T14:00:00Z"/>
          <w:bCs/>
          <w:sz w:val="28"/>
          <w:lang w:val="id-ID"/>
        </w:rPr>
        <w:pPrChange w:id="181" w:author="Husni Mubarok" w:date="2022-01-27T14:01:00Z">
          <w:pPr>
            <w:pStyle w:val="NormalIntro"/>
            <w:tabs>
              <w:tab w:val="left" w:pos="1985"/>
            </w:tabs>
            <w:ind w:left="1701" w:hanging="1701"/>
          </w:pPr>
        </w:pPrChange>
      </w:pPr>
      <w:r>
        <w:t>Title</w:t>
      </w:r>
      <w:ins w:id="182" w:author="Husni Mubarok" w:date="2022-01-27T14:00:00Z">
        <w:r w:rsidR="009F68C8">
          <w:tab/>
        </w:r>
      </w:ins>
      <w:del w:id="183" w:author="Husni Mubarok" w:date="2022-01-27T14:00:00Z">
        <w:r w:rsidDel="009F68C8">
          <w:tab/>
        </w:r>
      </w:del>
      <w:r>
        <w:t>:</w:t>
      </w:r>
      <w:r>
        <w:tab/>
      </w:r>
      <w:ins w:id="184" w:author="Husni Mubarok" w:date="2022-01-27T14:00:00Z">
        <w:r w:rsidR="009F68C8">
          <w:rPr>
            <w:bCs/>
            <w:sz w:val="28"/>
            <w:lang w:val="id-ID"/>
          </w:rPr>
          <w:t xml:space="preserve">Analisis Perangcangan Sistem Pendaftaran </w:t>
        </w:r>
      </w:ins>
    </w:p>
    <w:p w14:paraId="512B4A98" w14:textId="77777777" w:rsidR="009F68C8" w:rsidRDefault="009F68C8">
      <w:pPr>
        <w:pStyle w:val="NormalIntro"/>
        <w:tabs>
          <w:tab w:val="left" w:pos="1701"/>
        </w:tabs>
        <w:ind w:left="2268" w:hanging="2268"/>
        <w:rPr>
          <w:ins w:id="185" w:author="Husni Mubarok" w:date="2022-01-27T14:00:00Z"/>
          <w:bCs/>
          <w:i/>
          <w:sz w:val="28"/>
          <w:lang w:val="id-ID"/>
        </w:rPr>
        <w:pPrChange w:id="186" w:author="Husni Mubarok" w:date="2022-01-27T14:01:00Z">
          <w:pPr>
            <w:pStyle w:val="NormalIntro"/>
            <w:tabs>
              <w:tab w:val="left" w:pos="2127"/>
            </w:tabs>
            <w:ind w:left="2268" w:hanging="2268"/>
          </w:pPr>
        </w:pPrChange>
      </w:pPr>
      <w:ins w:id="187" w:author="Husni Mubarok" w:date="2022-01-27T14:00:00Z">
        <w:r>
          <w:rPr>
            <w:bCs/>
            <w:sz w:val="28"/>
            <w:lang w:val="id-ID"/>
          </w:rPr>
          <w:tab/>
          <w:t>Otomatis Menggunakan Aplikasi Whatsapp</w:t>
        </w:r>
      </w:ins>
    </w:p>
    <w:p w14:paraId="783DCFD2" w14:textId="04D982FD" w:rsidR="00F76CF0" w:rsidRDefault="00F76CF0" w:rsidP="00F76CF0">
      <w:pPr>
        <w:pStyle w:val="NormalIntro"/>
        <w:tabs>
          <w:tab w:val="left" w:pos="1530"/>
        </w:tabs>
        <w:ind w:left="1710" w:hanging="1710"/>
      </w:pPr>
      <w:del w:id="188" w:author="Husni Mubarok" w:date="2022-01-27T14:00:00Z">
        <w:r w:rsidDel="009F68C8">
          <w:delText>[BELUM ADA JUDUL]</w:delText>
        </w:r>
      </w:del>
    </w:p>
    <w:p w14:paraId="765A9A7B" w14:textId="77777777" w:rsidR="00F76CF0" w:rsidRDefault="00F76CF0" w:rsidP="00F76CF0">
      <w:pPr>
        <w:pStyle w:val="NormalIntro"/>
      </w:pPr>
    </w:p>
    <w:p w14:paraId="0CE54FCE" w14:textId="77777777" w:rsidR="00A8652E" w:rsidRDefault="00A8652E" w:rsidP="00F76CF0">
      <w:pPr>
        <w:pStyle w:val="NormalIntro"/>
      </w:pPr>
      <w:proofErr w:type="spellStart"/>
      <w:r w:rsidRPr="00A8652E">
        <w:t>orem</w:t>
      </w:r>
      <w:proofErr w:type="spellEnd"/>
      <w:r w:rsidRPr="00A8652E">
        <w:t xml:space="preserve"> ipsum dolor sit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543353B2" w14:textId="77777777" w:rsidR="00F76CF0" w:rsidRDefault="00F76CF0" w:rsidP="00F76CF0">
      <w:pPr>
        <w:pStyle w:val="NormalIntro"/>
      </w:pPr>
    </w:p>
    <w:p w14:paraId="501EC6E7" w14:textId="77777777" w:rsidR="00F76CF0" w:rsidRDefault="00F76CF0" w:rsidP="00F76CF0">
      <w:pPr>
        <w:pStyle w:val="NormalIntro"/>
      </w:pPr>
      <w:r>
        <w:t>Key words:</w:t>
      </w:r>
    </w:p>
    <w:p w14:paraId="47C173B2" w14:textId="77777777" w:rsidR="00F76CF0" w:rsidRDefault="00F76CF0" w:rsidP="00F76CF0">
      <w:pPr>
        <w:pStyle w:val="NormalIntro"/>
      </w:pPr>
    </w:p>
    <w:p w14:paraId="63803D18" w14:textId="77777777"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w:t>
      </w:r>
      <w:proofErr w:type="spellStart"/>
      <w:r w:rsidRPr="00A8652E">
        <w:t>ame</w:t>
      </w:r>
      <w:r>
        <w:t>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p>
    <w:p w14:paraId="49B49BDB" w14:textId="77777777" w:rsidR="00F76CF0" w:rsidRDefault="00F76CF0">
      <w:pPr>
        <w:pStyle w:val="Heading1"/>
        <w:numPr>
          <w:ilvl w:val="0"/>
          <w:numId w:val="0"/>
        </w:numPr>
      </w:pPr>
      <w:bookmarkStart w:id="189" w:name="_Toc292386336"/>
      <w:bookmarkStart w:id="190" w:name="_Toc379605681"/>
      <w:r>
        <w:lastRenderedPageBreak/>
        <w:t>DAFTAR ISI</w:t>
      </w:r>
      <w:bookmarkEnd w:id="189"/>
      <w:bookmarkEnd w:id="190"/>
    </w:p>
    <w:p w14:paraId="30CC0E1B" w14:textId="77777777" w:rsidR="00B42D72" w:rsidRDefault="00EB58C9">
      <w:pPr>
        <w:pStyle w:val="TOC1"/>
        <w:tabs>
          <w:tab w:val="right" w:leader="dot" w:pos="7928"/>
        </w:tabs>
        <w:rPr>
          <w:rFonts w:asciiTheme="minorHAnsi" w:eastAsiaTheme="minorEastAsia" w:hAnsiTheme="minorHAnsi" w:cstheme="minorBidi"/>
          <w:b w:val="0"/>
          <w:noProof/>
          <w:sz w:val="22"/>
          <w:lang w:eastAsia="en-US"/>
        </w:rPr>
      </w:pPr>
      <w:r>
        <w:fldChar w:fldCharType="begin"/>
      </w:r>
      <w:r>
        <w:instrText xml:space="preserve"> TOC \o "1-3" \h \z \u </w:instrText>
      </w:r>
      <w:r>
        <w:fldChar w:fldCharType="separate"/>
      </w:r>
      <w:hyperlink w:anchor="_Toc379605674" w:history="1">
        <w:r w:rsidR="00B42D72" w:rsidRPr="00175C88">
          <w:rPr>
            <w:rStyle w:val="Hyperlink"/>
            <w:noProof/>
          </w:rPr>
          <w:t>HALAMAN  PERNYATAAN ORISINALITAS</w:t>
        </w:r>
        <w:r w:rsidR="00B42D72">
          <w:rPr>
            <w:noProof/>
            <w:webHidden/>
          </w:rPr>
          <w:tab/>
        </w:r>
        <w:r w:rsidR="00B42D72">
          <w:rPr>
            <w:noProof/>
            <w:webHidden/>
          </w:rPr>
          <w:fldChar w:fldCharType="begin"/>
        </w:r>
        <w:r w:rsidR="00B42D72">
          <w:rPr>
            <w:noProof/>
            <w:webHidden/>
          </w:rPr>
          <w:instrText xml:space="preserve"> PAGEREF _Toc379605674 \h </w:instrText>
        </w:r>
        <w:r w:rsidR="00B42D72">
          <w:rPr>
            <w:noProof/>
            <w:webHidden/>
          </w:rPr>
        </w:r>
        <w:r w:rsidR="00B42D72">
          <w:rPr>
            <w:noProof/>
            <w:webHidden/>
          </w:rPr>
          <w:fldChar w:fldCharType="separate"/>
        </w:r>
        <w:r w:rsidR="00B42D72">
          <w:rPr>
            <w:noProof/>
            <w:webHidden/>
          </w:rPr>
          <w:t>ii</w:t>
        </w:r>
        <w:r w:rsidR="00B42D72">
          <w:rPr>
            <w:noProof/>
            <w:webHidden/>
          </w:rPr>
          <w:fldChar w:fldCharType="end"/>
        </w:r>
      </w:hyperlink>
    </w:p>
    <w:p w14:paraId="1F45EAB7"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75" w:history="1">
        <w:r w:rsidR="00B42D72" w:rsidRPr="00175C88">
          <w:rPr>
            <w:rStyle w:val="Hyperlink"/>
            <w:noProof/>
          </w:rPr>
          <w:t>HALAMAN  PERNYATAAN ORISINALITAS</w:t>
        </w:r>
        <w:r w:rsidR="00B42D72">
          <w:rPr>
            <w:noProof/>
            <w:webHidden/>
          </w:rPr>
          <w:tab/>
        </w:r>
        <w:r w:rsidR="00B42D72">
          <w:rPr>
            <w:noProof/>
            <w:webHidden/>
          </w:rPr>
          <w:fldChar w:fldCharType="begin"/>
        </w:r>
        <w:r w:rsidR="00B42D72">
          <w:rPr>
            <w:noProof/>
            <w:webHidden/>
          </w:rPr>
          <w:instrText xml:space="preserve"> PAGEREF _Toc379605675 \h </w:instrText>
        </w:r>
        <w:r w:rsidR="00B42D72">
          <w:rPr>
            <w:noProof/>
            <w:webHidden/>
          </w:rPr>
        </w:r>
        <w:r w:rsidR="00B42D72">
          <w:rPr>
            <w:noProof/>
            <w:webHidden/>
          </w:rPr>
          <w:fldChar w:fldCharType="separate"/>
        </w:r>
        <w:r w:rsidR="00B42D72">
          <w:rPr>
            <w:noProof/>
            <w:webHidden/>
          </w:rPr>
          <w:t>iv</w:t>
        </w:r>
        <w:r w:rsidR="00B42D72">
          <w:rPr>
            <w:noProof/>
            <w:webHidden/>
          </w:rPr>
          <w:fldChar w:fldCharType="end"/>
        </w:r>
      </w:hyperlink>
    </w:p>
    <w:p w14:paraId="584A3E34"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76" w:history="1">
        <w:r w:rsidR="00B42D72" w:rsidRPr="00175C88">
          <w:rPr>
            <w:rStyle w:val="Hyperlink"/>
            <w:noProof/>
          </w:rPr>
          <w:t>HALAMAN PENGESAHAN</w:t>
        </w:r>
        <w:r w:rsidR="00B42D72">
          <w:rPr>
            <w:noProof/>
            <w:webHidden/>
          </w:rPr>
          <w:tab/>
        </w:r>
        <w:r w:rsidR="00B42D72">
          <w:rPr>
            <w:noProof/>
            <w:webHidden/>
          </w:rPr>
          <w:fldChar w:fldCharType="begin"/>
        </w:r>
        <w:r w:rsidR="00B42D72">
          <w:rPr>
            <w:noProof/>
            <w:webHidden/>
          </w:rPr>
          <w:instrText xml:space="preserve"> PAGEREF _Toc379605676 \h </w:instrText>
        </w:r>
        <w:r w:rsidR="00B42D72">
          <w:rPr>
            <w:noProof/>
            <w:webHidden/>
          </w:rPr>
        </w:r>
        <w:r w:rsidR="00B42D72">
          <w:rPr>
            <w:noProof/>
            <w:webHidden/>
          </w:rPr>
          <w:fldChar w:fldCharType="separate"/>
        </w:r>
        <w:r w:rsidR="00B42D72">
          <w:rPr>
            <w:noProof/>
            <w:webHidden/>
          </w:rPr>
          <w:t>v</w:t>
        </w:r>
        <w:r w:rsidR="00B42D72">
          <w:rPr>
            <w:noProof/>
            <w:webHidden/>
          </w:rPr>
          <w:fldChar w:fldCharType="end"/>
        </w:r>
      </w:hyperlink>
    </w:p>
    <w:p w14:paraId="334134EC"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77" w:history="1">
        <w:r w:rsidR="00B42D72" w:rsidRPr="00175C88">
          <w:rPr>
            <w:rStyle w:val="Hyperlink"/>
            <w:noProof/>
          </w:rPr>
          <w:t>KATA PENGANTAR</w:t>
        </w:r>
        <w:r w:rsidR="00B42D72">
          <w:rPr>
            <w:noProof/>
            <w:webHidden/>
          </w:rPr>
          <w:tab/>
        </w:r>
        <w:r w:rsidR="00B42D72">
          <w:rPr>
            <w:noProof/>
            <w:webHidden/>
          </w:rPr>
          <w:fldChar w:fldCharType="begin"/>
        </w:r>
        <w:r w:rsidR="00B42D72">
          <w:rPr>
            <w:noProof/>
            <w:webHidden/>
          </w:rPr>
          <w:instrText xml:space="preserve"> PAGEREF _Toc379605677 \h </w:instrText>
        </w:r>
        <w:r w:rsidR="00B42D72">
          <w:rPr>
            <w:noProof/>
            <w:webHidden/>
          </w:rPr>
        </w:r>
        <w:r w:rsidR="00B42D72">
          <w:rPr>
            <w:noProof/>
            <w:webHidden/>
          </w:rPr>
          <w:fldChar w:fldCharType="separate"/>
        </w:r>
        <w:r w:rsidR="00B42D72">
          <w:rPr>
            <w:noProof/>
            <w:webHidden/>
          </w:rPr>
          <w:t>vii</w:t>
        </w:r>
        <w:r w:rsidR="00B42D72">
          <w:rPr>
            <w:noProof/>
            <w:webHidden/>
          </w:rPr>
          <w:fldChar w:fldCharType="end"/>
        </w:r>
      </w:hyperlink>
    </w:p>
    <w:p w14:paraId="67980804"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78" w:history="1">
        <w:r w:rsidR="00B42D72" w:rsidRPr="00175C88">
          <w:rPr>
            <w:rStyle w:val="Hyperlink"/>
            <w:noProof/>
          </w:rPr>
          <w:t>HALAMAN PERNYATAAN PERSETUJUAN PUBLIKASI KARYA  ILMIAH UNTUK KEPENTINGAN AKADEMIS</w:t>
        </w:r>
        <w:r w:rsidR="00B42D72">
          <w:rPr>
            <w:noProof/>
            <w:webHidden/>
          </w:rPr>
          <w:tab/>
        </w:r>
        <w:r w:rsidR="00B42D72">
          <w:rPr>
            <w:noProof/>
            <w:webHidden/>
          </w:rPr>
          <w:fldChar w:fldCharType="begin"/>
        </w:r>
        <w:r w:rsidR="00B42D72">
          <w:rPr>
            <w:noProof/>
            <w:webHidden/>
          </w:rPr>
          <w:instrText xml:space="preserve"> PAGEREF _Toc379605678 \h </w:instrText>
        </w:r>
        <w:r w:rsidR="00B42D72">
          <w:rPr>
            <w:noProof/>
            <w:webHidden/>
          </w:rPr>
        </w:r>
        <w:r w:rsidR="00B42D72">
          <w:rPr>
            <w:noProof/>
            <w:webHidden/>
          </w:rPr>
          <w:fldChar w:fldCharType="separate"/>
        </w:r>
        <w:r w:rsidR="00B42D72">
          <w:rPr>
            <w:noProof/>
            <w:webHidden/>
          </w:rPr>
          <w:t>ix</w:t>
        </w:r>
        <w:r w:rsidR="00B42D72">
          <w:rPr>
            <w:noProof/>
            <w:webHidden/>
          </w:rPr>
          <w:fldChar w:fldCharType="end"/>
        </w:r>
      </w:hyperlink>
    </w:p>
    <w:p w14:paraId="4E7869D4"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79" w:history="1">
        <w:r w:rsidR="00B42D72" w:rsidRPr="00175C88">
          <w:rPr>
            <w:rStyle w:val="Hyperlink"/>
            <w:noProof/>
          </w:rPr>
          <w:t>ABSTRAK</w:t>
        </w:r>
        <w:r w:rsidR="00B42D72">
          <w:rPr>
            <w:noProof/>
            <w:webHidden/>
          </w:rPr>
          <w:tab/>
        </w:r>
        <w:r w:rsidR="00B42D72">
          <w:rPr>
            <w:noProof/>
            <w:webHidden/>
          </w:rPr>
          <w:fldChar w:fldCharType="begin"/>
        </w:r>
        <w:r w:rsidR="00B42D72">
          <w:rPr>
            <w:noProof/>
            <w:webHidden/>
          </w:rPr>
          <w:instrText xml:space="preserve"> PAGEREF _Toc379605679 \h </w:instrText>
        </w:r>
        <w:r w:rsidR="00B42D72">
          <w:rPr>
            <w:noProof/>
            <w:webHidden/>
          </w:rPr>
        </w:r>
        <w:r w:rsidR="00B42D72">
          <w:rPr>
            <w:noProof/>
            <w:webHidden/>
          </w:rPr>
          <w:fldChar w:fldCharType="separate"/>
        </w:r>
        <w:r w:rsidR="00B42D72">
          <w:rPr>
            <w:noProof/>
            <w:webHidden/>
          </w:rPr>
          <w:t>x</w:t>
        </w:r>
        <w:r w:rsidR="00B42D72">
          <w:rPr>
            <w:noProof/>
            <w:webHidden/>
          </w:rPr>
          <w:fldChar w:fldCharType="end"/>
        </w:r>
      </w:hyperlink>
    </w:p>
    <w:p w14:paraId="7C80C4D3"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0" w:history="1">
        <w:r w:rsidR="00B42D72" w:rsidRPr="00175C88">
          <w:rPr>
            <w:rStyle w:val="Hyperlink"/>
            <w:noProof/>
          </w:rPr>
          <w:t>ABSTRACT</w:t>
        </w:r>
        <w:r w:rsidR="00B42D72">
          <w:rPr>
            <w:noProof/>
            <w:webHidden/>
          </w:rPr>
          <w:tab/>
        </w:r>
        <w:r w:rsidR="00B42D72">
          <w:rPr>
            <w:noProof/>
            <w:webHidden/>
          </w:rPr>
          <w:fldChar w:fldCharType="begin"/>
        </w:r>
        <w:r w:rsidR="00B42D72">
          <w:rPr>
            <w:noProof/>
            <w:webHidden/>
          </w:rPr>
          <w:instrText xml:space="preserve"> PAGEREF _Toc379605680 \h </w:instrText>
        </w:r>
        <w:r w:rsidR="00B42D72">
          <w:rPr>
            <w:noProof/>
            <w:webHidden/>
          </w:rPr>
        </w:r>
        <w:r w:rsidR="00B42D72">
          <w:rPr>
            <w:noProof/>
            <w:webHidden/>
          </w:rPr>
          <w:fldChar w:fldCharType="separate"/>
        </w:r>
        <w:r w:rsidR="00B42D72">
          <w:rPr>
            <w:noProof/>
            <w:webHidden/>
          </w:rPr>
          <w:t>xi</w:t>
        </w:r>
        <w:r w:rsidR="00B42D72">
          <w:rPr>
            <w:noProof/>
            <w:webHidden/>
          </w:rPr>
          <w:fldChar w:fldCharType="end"/>
        </w:r>
      </w:hyperlink>
    </w:p>
    <w:p w14:paraId="730BD88C"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1" w:history="1">
        <w:r w:rsidR="00B42D72" w:rsidRPr="00175C88">
          <w:rPr>
            <w:rStyle w:val="Hyperlink"/>
            <w:noProof/>
          </w:rPr>
          <w:t>DAFTAR ISI</w:t>
        </w:r>
        <w:r w:rsidR="00B42D72">
          <w:rPr>
            <w:noProof/>
            <w:webHidden/>
          </w:rPr>
          <w:tab/>
        </w:r>
        <w:r w:rsidR="00B42D72">
          <w:rPr>
            <w:noProof/>
            <w:webHidden/>
          </w:rPr>
          <w:fldChar w:fldCharType="begin"/>
        </w:r>
        <w:r w:rsidR="00B42D72">
          <w:rPr>
            <w:noProof/>
            <w:webHidden/>
          </w:rPr>
          <w:instrText xml:space="preserve"> PAGEREF _Toc379605681 \h </w:instrText>
        </w:r>
        <w:r w:rsidR="00B42D72">
          <w:rPr>
            <w:noProof/>
            <w:webHidden/>
          </w:rPr>
        </w:r>
        <w:r w:rsidR="00B42D72">
          <w:rPr>
            <w:noProof/>
            <w:webHidden/>
          </w:rPr>
          <w:fldChar w:fldCharType="separate"/>
        </w:r>
        <w:r w:rsidR="00B42D72">
          <w:rPr>
            <w:noProof/>
            <w:webHidden/>
          </w:rPr>
          <w:t>xii</w:t>
        </w:r>
        <w:r w:rsidR="00B42D72">
          <w:rPr>
            <w:noProof/>
            <w:webHidden/>
          </w:rPr>
          <w:fldChar w:fldCharType="end"/>
        </w:r>
      </w:hyperlink>
    </w:p>
    <w:p w14:paraId="287F637A"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2" w:history="1">
        <w:r w:rsidR="00B42D72" w:rsidRPr="00175C88">
          <w:rPr>
            <w:rStyle w:val="Hyperlink"/>
            <w:noProof/>
          </w:rPr>
          <w:t>DAFTAR GAMBAR</w:t>
        </w:r>
        <w:r w:rsidR="00B42D72">
          <w:rPr>
            <w:noProof/>
            <w:webHidden/>
          </w:rPr>
          <w:tab/>
        </w:r>
        <w:r w:rsidR="00B42D72">
          <w:rPr>
            <w:noProof/>
            <w:webHidden/>
          </w:rPr>
          <w:fldChar w:fldCharType="begin"/>
        </w:r>
        <w:r w:rsidR="00B42D72">
          <w:rPr>
            <w:noProof/>
            <w:webHidden/>
          </w:rPr>
          <w:instrText xml:space="preserve"> PAGEREF _Toc379605682 \h </w:instrText>
        </w:r>
        <w:r w:rsidR="00B42D72">
          <w:rPr>
            <w:noProof/>
            <w:webHidden/>
          </w:rPr>
        </w:r>
        <w:r w:rsidR="00B42D72">
          <w:rPr>
            <w:noProof/>
            <w:webHidden/>
          </w:rPr>
          <w:fldChar w:fldCharType="separate"/>
        </w:r>
        <w:r w:rsidR="00B42D72">
          <w:rPr>
            <w:noProof/>
            <w:webHidden/>
          </w:rPr>
          <w:t>xiv</w:t>
        </w:r>
        <w:r w:rsidR="00B42D72">
          <w:rPr>
            <w:noProof/>
            <w:webHidden/>
          </w:rPr>
          <w:fldChar w:fldCharType="end"/>
        </w:r>
      </w:hyperlink>
    </w:p>
    <w:p w14:paraId="3A181976"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3" w:history="1">
        <w:r w:rsidR="00B42D72" w:rsidRPr="00175C88">
          <w:rPr>
            <w:rStyle w:val="Hyperlink"/>
            <w:noProof/>
          </w:rPr>
          <w:t>DAFTAR TABEL</w:t>
        </w:r>
        <w:r w:rsidR="00B42D72">
          <w:rPr>
            <w:noProof/>
            <w:webHidden/>
          </w:rPr>
          <w:tab/>
        </w:r>
        <w:r w:rsidR="00B42D72">
          <w:rPr>
            <w:noProof/>
            <w:webHidden/>
          </w:rPr>
          <w:fldChar w:fldCharType="begin"/>
        </w:r>
        <w:r w:rsidR="00B42D72">
          <w:rPr>
            <w:noProof/>
            <w:webHidden/>
          </w:rPr>
          <w:instrText xml:space="preserve"> PAGEREF _Toc379605683 \h </w:instrText>
        </w:r>
        <w:r w:rsidR="00B42D72">
          <w:rPr>
            <w:noProof/>
            <w:webHidden/>
          </w:rPr>
        </w:r>
        <w:r w:rsidR="00B42D72">
          <w:rPr>
            <w:noProof/>
            <w:webHidden/>
          </w:rPr>
          <w:fldChar w:fldCharType="separate"/>
        </w:r>
        <w:r w:rsidR="00B42D72">
          <w:rPr>
            <w:noProof/>
            <w:webHidden/>
          </w:rPr>
          <w:t>xv</w:t>
        </w:r>
        <w:r w:rsidR="00B42D72">
          <w:rPr>
            <w:noProof/>
            <w:webHidden/>
          </w:rPr>
          <w:fldChar w:fldCharType="end"/>
        </w:r>
      </w:hyperlink>
    </w:p>
    <w:p w14:paraId="49958B0C"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4" w:history="1">
        <w:r w:rsidR="00B42D72" w:rsidRPr="00175C88">
          <w:rPr>
            <w:rStyle w:val="Hyperlink"/>
            <w:noProof/>
          </w:rPr>
          <w:t>DAFTAR ALGORITMA</w:t>
        </w:r>
        <w:r w:rsidR="00B42D72">
          <w:rPr>
            <w:noProof/>
            <w:webHidden/>
          </w:rPr>
          <w:tab/>
        </w:r>
        <w:r w:rsidR="00B42D72">
          <w:rPr>
            <w:noProof/>
            <w:webHidden/>
          </w:rPr>
          <w:fldChar w:fldCharType="begin"/>
        </w:r>
        <w:r w:rsidR="00B42D72">
          <w:rPr>
            <w:noProof/>
            <w:webHidden/>
          </w:rPr>
          <w:instrText xml:space="preserve"> PAGEREF _Toc379605684 \h </w:instrText>
        </w:r>
        <w:r w:rsidR="00B42D72">
          <w:rPr>
            <w:noProof/>
            <w:webHidden/>
          </w:rPr>
        </w:r>
        <w:r w:rsidR="00B42D72">
          <w:rPr>
            <w:noProof/>
            <w:webHidden/>
          </w:rPr>
          <w:fldChar w:fldCharType="separate"/>
        </w:r>
        <w:r w:rsidR="00B42D72">
          <w:rPr>
            <w:noProof/>
            <w:webHidden/>
          </w:rPr>
          <w:t>xvi</w:t>
        </w:r>
        <w:r w:rsidR="00B42D72">
          <w:rPr>
            <w:noProof/>
            <w:webHidden/>
          </w:rPr>
          <w:fldChar w:fldCharType="end"/>
        </w:r>
      </w:hyperlink>
    </w:p>
    <w:p w14:paraId="09043AA2"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5" w:history="1">
        <w:r w:rsidR="00B42D72" w:rsidRPr="00175C88">
          <w:rPr>
            <w:rStyle w:val="Hyperlink"/>
            <w:noProof/>
          </w:rPr>
          <w:t>DAFTAR KODE SUMBER</w:t>
        </w:r>
        <w:r w:rsidR="00B42D72">
          <w:rPr>
            <w:noProof/>
            <w:webHidden/>
          </w:rPr>
          <w:tab/>
        </w:r>
        <w:r w:rsidR="00B42D72">
          <w:rPr>
            <w:noProof/>
            <w:webHidden/>
          </w:rPr>
          <w:fldChar w:fldCharType="begin"/>
        </w:r>
        <w:r w:rsidR="00B42D72">
          <w:rPr>
            <w:noProof/>
            <w:webHidden/>
          </w:rPr>
          <w:instrText xml:space="preserve"> PAGEREF _Toc379605685 \h </w:instrText>
        </w:r>
        <w:r w:rsidR="00B42D72">
          <w:rPr>
            <w:noProof/>
            <w:webHidden/>
          </w:rPr>
        </w:r>
        <w:r w:rsidR="00B42D72">
          <w:rPr>
            <w:noProof/>
            <w:webHidden/>
          </w:rPr>
          <w:fldChar w:fldCharType="separate"/>
        </w:r>
        <w:r w:rsidR="00B42D72">
          <w:rPr>
            <w:noProof/>
            <w:webHidden/>
          </w:rPr>
          <w:t>xvii</w:t>
        </w:r>
        <w:r w:rsidR="00B42D72">
          <w:rPr>
            <w:noProof/>
            <w:webHidden/>
          </w:rPr>
          <w:fldChar w:fldCharType="end"/>
        </w:r>
      </w:hyperlink>
    </w:p>
    <w:p w14:paraId="024A0237"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6" w:history="1">
        <w:r w:rsidR="00B42D72" w:rsidRPr="00175C88">
          <w:rPr>
            <w:rStyle w:val="Hyperlink"/>
            <w:noProof/>
          </w:rPr>
          <w:t>DAFTAR LAMPIRAN</w:t>
        </w:r>
        <w:r w:rsidR="00B42D72">
          <w:rPr>
            <w:noProof/>
            <w:webHidden/>
          </w:rPr>
          <w:tab/>
        </w:r>
        <w:r w:rsidR="00B42D72">
          <w:rPr>
            <w:noProof/>
            <w:webHidden/>
          </w:rPr>
          <w:fldChar w:fldCharType="begin"/>
        </w:r>
        <w:r w:rsidR="00B42D72">
          <w:rPr>
            <w:noProof/>
            <w:webHidden/>
          </w:rPr>
          <w:instrText xml:space="preserve"> PAGEREF _Toc379605686 \h </w:instrText>
        </w:r>
        <w:r w:rsidR="00B42D72">
          <w:rPr>
            <w:noProof/>
            <w:webHidden/>
          </w:rPr>
        </w:r>
        <w:r w:rsidR="00B42D72">
          <w:rPr>
            <w:noProof/>
            <w:webHidden/>
          </w:rPr>
          <w:fldChar w:fldCharType="separate"/>
        </w:r>
        <w:r w:rsidR="00B42D72">
          <w:rPr>
            <w:noProof/>
            <w:webHidden/>
          </w:rPr>
          <w:t>xviii</w:t>
        </w:r>
        <w:r w:rsidR="00B42D72">
          <w:rPr>
            <w:noProof/>
            <w:webHidden/>
          </w:rPr>
          <w:fldChar w:fldCharType="end"/>
        </w:r>
      </w:hyperlink>
    </w:p>
    <w:p w14:paraId="6C43B5A5"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87" w:history="1">
        <w:r w:rsidR="00B42D72" w:rsidRPr="00175C88">
          <w:rPr>
            <w:rStyle w:val="Hyperlink"/>
            <w:noProof/>
          </w:rPr>
          <w:t>BAB 1 PENDAHULUAN</w:t>
        </w:r>
        <w:r w:rsidR="00B42D72">
          <w:rPr>
            <w:noProof/>
            <w:webHidden/>
          </w:rPr>
          <w:tab/>
        </w:r>
        <w:r w:rsidR="00B42D72">
          <w:rPr>
            <w:noProof/>
            <w:webHidden/>
          </w:rPr>
          <w:fldChar w:fldCharType="begin"/>
        </w:r>
        <w:r w:rsidR="00B42D72">
          <w:rPr>
            <w:noProof/>
            <w:webHidden/>
          </w:rPr>
          <w:instrText xml:space="preserve"> PAGEREF _Toc379605687 \h </w:instrText>
        </w:r>
        <w:r w:rsidR="00B42D72">
          <w:rPr>
            <w:noProof/>
            <w:webHidden/>
          </w:rPr>
        </w:r>
        <w:r w:rsidR="00B42D72">
          <w:rPr>
            <w:noProof/>
            <w:webHidden/>
          </w:rPr>
          <w:fldChar w:fldCharType="separate"/>
        </w:r>
        <w:r w:rsidR="00B42D72">
          <w:rPr>
            <w:noProof/>
            <w:webHidden/>
          </w:rPr>
          <w:t>19</w:t>
        </w:r>
        <w:r w:rsidR="00B42D72">
          <w:rPr>
            <w:noProof/>
            <w:webHidden/>
          </w:rPr>
          <w:fldChar w:fldCharType="end"/>
        </w:r>
      </w:hyperlink>
    </w:p>
    <w:p w14:paraId="7C9C6796"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88" w:history="1">
        <w:r w:rsidR="00B42D72" w:rsidRPr="00175C88">
          <w:rPr>
            <w:rStyle w:val="Hyperlink"/>
            <w:noProof/>
          </w:rPr>
          <w:t>1.1.</w:t>
        </w:r>
        <w:r w:rsidR="00B42D72">
          <w:rPr>
            <w:rFonts w:asciiTheme="minorHAnsi" w:eastAsiaTheme="minorEastAsia" w:hAnsiTheme="minorHAnsi" w:cstheme="minorBidi"/>
            <w:noProof/>
            <w:sz w:val="22"/>
            <w:lang w:eastAsia="en-US"/>
          </w:rPr>
          <w:tab/>
        </w:r>
        <w:r w:rsidR="00B42D72" w:rsidRPr="00175C88">
          <w:rPr>
            <w:rStyle w:val="Hyperlink"/>
            <w:noProof/>
          </w:rPr>
          <w:t>Latar Belakang</w:t>
        </w:r>
        <w:r w:rsidR="00B42D72">
          <w:rPr>
            <w:noProof/>
            <w:webHidden/>
          </w:rPr>
          <w:tab/>
        </w:r>
        <w:r w:rsidR="00B42D72">
          <w:rPr>
            <w:noProof/>
            <w:webHidden/>
          </w:rPr>
          <w:fldChar w:fldCharType="begin"/>
        </w:r>
        <w:r w:rsidR="00B42D72">
          <w:rPr>
            <w:noProof/>
            <w:webHidden/>
          </w:rPr>
          <w:instrText xml:space="preserve"> PAGEREF _Toc379605688 \h </w:instrText>
        </w:r>
        <w:r w:rsidR="00B42D72">
          <w:rPr>
            <w:noProof/>
            <w:webHidden/>
          </w:rPr>
        </w:r>
        <w:r w:rsidR="00B42D72">
          <w:rPr>
            <w:noProof/>
            <w:webHidden/>
          </w:rPr>
          <w:fldChar w:fldCharType="separate"/>
        </w:r>
        <w:r w:rsidR="00B42D72">
          <w:rPr>
            <w:noProof/>
            <w:webHidden/>
          </w:rPr>
          <w:t>19</w:t>
        </w:r>
        <w:r w:rsidR="00B42D72">
          <w:rPr>
            <w:noProof/>
            <w:webHidden/>
          </w:rPr>
          <w:fldChar w:fldCharType="end"/>
        </w:r>
      </w:hyperlink>
    </w:p>
    <w:p w14:paraId="173EE4F3"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89" w:history="1">
        <w:r w:rsidR="00B42D72" w:rsidRPr="00175C88">
          <w:rPr>
            <w:rStyle w:val="Hyperlink"/>
            <w:noProof/>
          </w:rPr>
          <w:t>1.2.</w:t>
        </w:r>
        <w:r w:rsidR="00B42D72">
          <w:rPr>
            <w:rFonts w:asciiTheme="minorHAnsi" w:eastAsiaTheme="minorEastAsia" w:hAnsiTheme="minorHAnsi" w:cstheme="minorBidi"/>
            <w:noProof/>
            <w:sz w:val="22"/>
            <w:lang w:eastAsia="en-US"/>
          </w:rPr>
          <w:tab/>
        </w:r>
        <w:r w:rsidR="00B42D72" w:rsidRPr="00175C88">
          <w:rPr>
            <w:rStyle w:val="Hyperlink"/>
            <w:noProof/>
          </w:rPr>
          <w:t>Permasalahan</w:t>
        </w:r>
        <w:r w:rsidR="00B42D72">
          <w:rPr>
            <w:noProof/>
            <w:webHidden/>
          </w:rPr>
          <w:tab/>
        </w:r>
        <w:r w:rsidR="00B42D72">
          <w:rPr>
            <w:noProof/>
            <w:webHidden/>
          </w:rPr>
          <w:fldChar w:fldCharType="begin"/>
        </w:r>
        <w:r w:rsidR="00B42D72">
          <w:rPr>
            <w:noProof/>
            <w:webHidden/>
          </w:rPr>
          <w:instrText xml:space="preserve"> PAGEREF _Toc379605689 \h </w:instrText>
        </w:r>
        <w:r w:rsidR="00B42D72">
          <w:rPr>
            <w:noProof/>
            <w:webHidden/>
          </w:rPr>
        </w:r>
        <w:r w:rsidR="00B42D72">
          <w:rPr>
            <w:noProof/>
            <w:webHidden/>
          </w:rPr>
          <w:fldChar w:fldCharType="separate"/>
        </w:r>
        <w:r w:rsidR="00B42D72">
          <w:rPr>
            <w:noProof/>
            <w:webHidden/>
          </w:rPr>
          <w:t>20</w:t>
        </w:r>
        <w:r w:rsidR="00B42D72">
          <w:rPr>
            <w:noProof/>
            <w:webHidden/>
          </w:rPr>
          <w:fldChar w:fldCharType="end"/>
        </w:r>
      </w:hyperlink>
    </w:p>
    <w:p w14:paraId="62E1F0B4"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0" w:history="1">
        <w:r w:rsidR="00B42D72" w:rsidRPr="00175C88">
          <w:rPr>
            <w:rStyle w:val="Hyperlink"/>
            <w:noProof/>
          </w:rPr>
          <w:t>1.3.</w:t>
        </w:r>
        <w:r w:rsidR="00B42D72">
          <w:rPr>
            <w:rFonts w:asciiTheme="minorHAnsi" w:eastAsiaTheme="minorEastAsia" w:hAnsiTheme="minorHAnsi" w:cstheme="minorBidi"/>
            <w:noProof/>
            <w:sz w:val="22"/>
            <w:lang w:eastAsia="en-US"/>
          </w:rPr>
          <w:tab/>
        </w:r>
        <w:r w:rsidR="00B42D72" w:rsidRPr="00175C88">
          <w:rPr>
            <w:rStyle w:val="Hyperlink"/>
            <w:noProof/>
          </w:rPr>
          <w:t>Tujuan Penelitian</w:t>
        </w:r>
        <w:r w:rsidR="00B42D72">
          <w:rPr>
            <w:noProof/>
            <w:webHidden/>
          </w:rPr>
          <w:tab/>
        </w:r>
        <w:r w:rsidR="00B42D72">
          <w:rPr>
            <w:noProof/>
            <w:webHidden/>
          </w:rPr>
          <w:fldChar w:fldCharType="begin"/>
        </w:r>
        <w:r w:rsidR="00B42D72">
          <w:rPr>
            <w:noProof/>
            <w:webHidden/>
          </w:rPr>
          <w:instrText xml:space="preserve"> PAGEREF _Toc379605690 \h </w:instrText>
        </w:r>
        <w:r w:rsidR="00B42D72">
          <w:rPr>
            <w:noProof/>
            <w:webHidden/>
          </w:rPr>
        </w:r>
        <w:r w:rsidR="00B42D72">
          <w:rPr>
            <w:noProof/>
            <w:webHidden/>
          </w:rPr>
          <w:fldChar w:fldCharType="separate"/>
        </w:r>
        <w:r w:rsidR="00B42D72">
          <w:rPr>
            <w:noProof/>
            <w:webHidden/>
          </w:rPr>
          <w:t>21</w:t>
        </w:r>
        <w:r w:rsidR="00B42D72">
          <w:rPr>
            <w:noProof/>
            <w:webHidden/>
          </w:rPr>
          <w:fldChar w:fldCharType="end"/>
        </w:r>
      </w:hyperlink>
    </w:p>
    <w:p w14:paraId="10DC0C99"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1" w:history="1">
        <w:r w:rsidR="00B42D72" w:rsidRPr="00175C88">
          <w:rPr>
            <w:rStyle w:val="Hyperlink"/>
            <w:noProof/>
          </w:rPr>
          <w:t>1.4.</w:t>
        </w:r>
        <w:r w:rsidR="00B42D72">
          <w:rPr>
            <w:rFonts w:asciiTheme="minorHAnsi" w:eastAsiaTheme="minorEastAsia" w:hAnsiTheme="minorHAnsi" w:cstheme="minorBidi"/>
            <w:noProof/>
            <w:sz w:val="22"/>
            <w:lang w:eastAsia="en-US"/>
          </w:rPr>
          <w:tab/>
        </w:r>
        <w:r w:rsidR="00B42D72" w:rsidRPr="00175C88">
          <w:rPr>
            <w:rStyle w:val="Hyperlink"/>
            <w:noProof/>
          </w:rPr>
          <w:t>Batasan Penelitian</w:t>
        </w:r>
        <w:r w:rsidR="00B42D72">
          <w:rPr>
            <w:noProof/>
            <w:webHidden/>
          </w:rPr>
          <w:tab/>
        </w:r>
        <w:r w:rsidR="00B42D72">
          <w:rPr>
            <w:noProof/>
            <w:webHidden/>
          </w:rPr>
          <w:fldChar w:fldCharType="begin"/>
        </w:r>
        <w:r w:rsidR="00B42D72">
          <w:rPr>
            <w:noProof/>
            <w:webHidden/>
          </w:rPr>
          <w:instrText xml:space="preserve"> PAGEREF _Toc379605691 \h </w:instrText>
        </w:r>
        <w:r w:rsidR="00B42D72">
          <w:rPr>
            <w:noProof/>
            <w:webHidden/>
          </w:rPr>
        </w:r>
        <w:r w:rsidR="00B42D72">
          <w:rPr>
            <w:noProof/>
            <w:webHidden/>
          </w:rPr>
          <w:fldChar w:fldCharType="separate"/>
        </w:r>
        <w:r w:rsidR="00B42D72">
          <w:rPr>
            <w:noProof/>
            <w:webHidden/>
          </w:rPr>
          <w:t>22</w:t>
        </w:r>
        <w:r w:rsidR="00B42D72">
          <w:rPr>
            <w:noProof/>
            <w:webHidden/>
          </w:rPr>
          <w:fldChar w:fldCharType="end"/>
        </w:r>
      </w:hyperlink>
    </w:p>
    <w:p w14:paraId="64DC0FF0"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2" w:history="1">
        <w:r w:rsidR="00B42D72" w:rsidRPr="00175C88">
          <w:rPr>
            <w:rStyle w:val="Hyperlink"/>
            <w:noProof/>
          </w:rPr>
          <w:t>1.5.</w:t>
        </w:r>
        <w:r w:rsidR="00B42D72">
          <w:rPr>
            <w:rFonts w:asciiTheme="minorHAnsi" w:eastAsiaTheme="minorEastAsia" w:hAnsiTheme="minorHAnsi" w:cstheme="minorBidi"/>
            <w:noProof/>
            <w:sz w:val="22"/>
            <w:lang w:eastAsia="en-US"/>
          </w:rPr>
          <w:tab/>
        </w:r>
        <w:r w:rsidR="00B42D72" w:rsidRPr="00175C88">
          <w:rPr>
            <w:rStyle w:val="Hyperlink"/>
            <w:noProof/>
          </w:rPr>
          <w:t>Metodologi Penelitian</w:t>
        </w:r>
        <w:r w:rsidR="00B42D72">
          <w:rPr>
            <w:noProof/>
            <w:webHidden/>
          </w:rPr>
          <w:tab/>
        </w:r>
        <w:r w:rsidR="00B42D72">
          <w:rPr>
            <w:noProof/>
            <w:webHidden/>
          </w:rPr>
          <w:fldChar w:fldCharType="begin"/>
        </w:r>
        <w:r w:rsidR="00B42D72">
          <w:rPr>
            <w:noProof/>
            <w:webHidden/>
          </w:rPr>
          <w:instrText xml:space="preserve"> PAGEREF _Toc379605692 \h </w:instrText>
        </w:r>
        <w:r w:rsidR="00B42D72">
          <w:rPr>
            <w:noProof/>
            <w:webHidden/>
          </w:rPr>
        </w:r>
        <w:r w:rsidR="00B42D72">
          <w:rPr>
            <w:noProof/>
            <w:webHidden/>
          </w:rPr>
          <w:fldChar w:fldCharType="separate"/>
        </w:r>
        <w:r w:rsidR="00B42D72">
          <w:rPr>
            <w:noProof/>
            <w:webHidden/>
          </w:rPr>
          <w:t>23</w:t>
        </w:r>
        <w:r w:rsidR="00B42D72">
          <w:rPr>
            <w:noProof/>
            <w:webHidden/>
          </w:rPr>
          <w:fldChar w:fldCharType="end"/>
        </w:r>
      </w:hyperlink>
    </w:p>
    <w:p w14:paraId="695C5987"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3" w:history="1">
        <w:r w:rsidR="00B42D72" w:rsidRPr="00175C88">
          <w:rPr>
            <w:rStyle w:val="Hyperlink"/>
            <w:noProof/>
          </w:rPr>
          <w:t>1.6.</w:t>
        </w:r>
        <w:r w:rsidR="00B42D72">
          <w:rPr>
            <w:rFonts w:asciiTheme="minorHAnsi" w:eastAsiaTheme="minorEastAsia" w:hAnsiTheme="minorHAnsi" w:cstheme="minorBidi"/>
            <w:noProof/>
            <w:sz w:val="22"/>
            <w:lang w:eastAsia="en-US"/>
          </w:rPr>
          <w:tab/>
        </w:r>
        <w:r w:rsidR="00B42D72" w:rsidRPr="00175C88">
          <w:rPr>
            <w:rStyle w:val="Hyperlink"/>
            <w:noProof/>
          </w:rPr>
          <w:t>Sistematika Penulisan</w:t>
        </w:r>
        <w:r w:rsidR="00B42D72">
          <w:rPr>
            <w:noProof/>
            <w:webHidden/>
          </w:rPr>
          <w:tab/>
        </w:r>
        <w:r w:rsidR="00B42D72">
          <w:rPr>
            <w:noProof/>
            <w:webHidden/>
          </w:rPr>
          <w:fldChar w:fldCharType="begin"/>
        </w:r>
        <w:r w:rsidR="00B42D72">
          <w:rPr>
            <w:noProof/>
            <w:webHidden/>
          </w:rPr>
          <w:instrText xml:space="preserve"> PAGEREF _Toc379605693 \h </w:instrText>
        </w:r>
        <w:r w:rsidR="00B42D72">
          <w:rPr>
            <w:noProof/>
            <w:webHidden/>
          </w:rPr>
        </w:r>
        <w:r w:rsidR="00B42D72">
          <w:rPr>
            <w:noProof/>
            <w:webHidden/>
          </w:rPr>
          <w:fldChar w:fldCharType="separate"/>
        </w:r>
        <w:r w:rsidR="00B42D72">
          <w:rPr>
            <w:noProof/>
            <w:webHidden/>
          </w:rPr>
          <w:t>24</w:t>
        </w:r>
        <w:r w:rsidR="00B42D72">
          <w:rPr>
            <w:noProof/>
            <w:webHidden/>
          </w:rPr>
          <w:fldChar w:fldCharType="end"/>
        </w:r>
      </w:hyperlink>
    </w:p>
    <w:p w14:paraId="16E38D1A"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94" w:history="1">
        <w:r w:rsidR="00B42D72" w:rsidRPr="00175C88">
          <w:rPr>
            <w:rStyle w:val="Hyperlink"/>
            <w:noProof/>
          </w:rPr>
          <w:t>BAB 2 LANDASAN TEORI</w:t>
        </w:r>
        <w:r w:rsidR="00B42D72">
          <w:rPr>
            <w:noProof/>
            <w:webHidden/>
          </w:rPr>
          <w:tab/>
        </w:r>
        <w:r w:rsidR="00B42D72">
          <w:rPr>
            <w:noProof/>
            <w:webHidden/>
          </w:rPr>
          <w:fldChar w:fldCharType="begin"/>
        </w:r>
        <w:r w:rsidR="00B42D72">
          <w:rPr>
            <w:noProof/>
            <w:webHidden/>
          </w:rPr>
          <w:instrText xml:space="preserve"> PAGEREF _Toc379605694 \h </w:instrText>
        </w:r>
        <w:r w:rsidR="00B42D72">
          <w:rPr>
            <w:noProof/>
            <w:webHidden/>
          </w:rPr>
        </w:r>
        <w:r w:rsidR="00B42D72">
          <w:rPr>
            <w:noProof/>
            <w:webHidden/>
          </w:rPr>
          <w:fldChar w:fldCharType="separate"/>
        </w:r>
        <w:r w:rsidR="00B42D72">
          <w:rPr>
            <w:noProof/>
            <w:webHidden/>
          </w:rPr>
          <w:t>26</w:t>
        </w:r>
        <w:r w:rsidR="00B42D72">
          <w:rPr>
            <w:noProof/>
            <w:webHidden/>
          </w:rPr>
          <w:fldChar w:fldCharType="end"/>
        </w:r>
      </w:hyperlink>
    </w:p>
    <w:p w14:paraId="32A8D7FE"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5" w:history="1">
        <w:r w:rsidR="00B42D72" w:rsidRPr="00175C88">
          <w:rPr>
            <w:rStyle w:val="Hyperlink"/>
            <w:noProof/>
          </w:rPr>
          <w:t>2.1.</w:t>
        </w:r>
        <w:r w:rsidR="00B42D72">
          <w:rPr>
            <w:rFonts w:asciiTheme="minorHAnsi" w:eastAsiaTheme="minorEastAsia" w:hAnsiTheme="minorHAnsi" w:cstheme="minorBidi"/>
            <w:noProof/>
            <w:sz w:val="22"/>
            <w:lang w:eastAsia="en-US"/>
          </w:rPr>
          <w:tab/>
        </w:r>
        <w:r w:rsidR="00B42D72" w:rsidRPr="00175C88">
          <w:rPr>
            <w:rStyle w:val="Hyperlink"/>
            <w:i/>
            <w:noProof/>
          </w:rPr>
          <w:t>Cras Molestie</w:t>
        </w:r>
        <w:r w:rsidR="00B42D72">
          <w:rPr>
            <w:noProof/>
            <w:webHidden/>
          </w:rPr>
          <w:tab/>
        </w:r>
        <w:r w:rsidR="00B42D72">
          <w:rPr>
            <w:noProof/>
            <w:webHidden/>
          </w:rPr>
          <w:fldChar w:fldCharType="begin"/>
        </w:r>
        <w:r w:rsidR="00B42D72">
          <w:rPr>
            <w:noProof/>
            <w:webHidden/>
          </w:rPr>
          <w:instrText xml:space="preserve"> PAGEREF _Toc379605695 \h </w:instrText>
        </w:r>
        <w:r w:rsidR="00B42D72">
          <w:rPr>
            <w:noProof/>
            <w:webHidden/>
          </w:rPr>
        </w:r>
        <w:r w:rsidR="00B42D72">
          <w:rPr>
            <w:noProof/>
            <w:webHidden/>
          </w:rPr>
          <w:fldChar w:fldCharType="separate"/>
        </w:r>
        <w:r w:rsidR="00B42D72">
          <w:rPr>
            <w:noProof/>
            <w:webHidden/>
          </w:rPr>
          <w:t>26</w:t>
        </w:r>
        <w:r w:rsidR="00B42D72">
          <w:rPr>
            <w:noProof/>
            <w:webHidden/>
          </w:rPr>
          <w:fldChar w:fldCharType="end"/>
        </w:r>
      </w:hyperlink>
    </w:p>
    <w:p w14:paraId="1272F1EF"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6" w:history="1">
        <w:r w:rsidR="00B42D72" w:rsidRPr="00175C88">
          <w:rPr>
            <w:rStyle w:val="Hyperlink"/>
            <w:noProof/>
          </w:rPr>
          <w:t>2.2.</w:t>
        </w:r>
        <w:r w:rsidR="00B42D72">
          <w:rPr>
            <w:rFonts w:asciiTheme="minorHAnsi" w:eastAsiaTheme="minorEastAsia" w:hAnsiTheme="minorHAnsi" w:cstheme="minorBidi"/>
            <w:noProof/>
            <w:sz w:val="22"/>
            <w:lang w:eastAsia="en-US"/>
          </w:rPr>
          <w:tab/>
        </w:r>
        <w:r w:rsidR="00B42D72" w:rsidRPr="00175C88">
          <w:rPr>
            <w:rStyle w:val="Hyperlink"/>
            <w:noProof/>
          </w:rPr>
          <w:t>Lorem Ipsum</w:t>
        </w:r>
        <w:r w:rsidR="00B42D72">
          <w:rPr>
            <w:noProof/>
            <w:webHidden/>
          </w:rPr>
          <w:tab/>
        </w:r>
        <w:r w:rsidR="00B42D72">
          <w:rPr>
            <w:noProof/>
            <w:webHidden/>
          </w:rPr>
          <w:fldChar w:fldCharType="begin"/>
        </w:r>
        <w:r w:rsidR="00B42D72">
          <w:rPr>
            <w:noProof/>
            <w:webHidden/>
          </w:rPr>
          <w:instrText xml:space="preserve"> PAGEREF _Toc379605696 \h </w:instrText>
        </w:r>
        <w:r w:rsidR="00B42D72">
          <w:rPr>
            <w:noProof/>
            <w:webHidden/>
          </w:rPr>
        </w:r>
        <w:r w:rsidR="00B42D72">
          <w:rPr>
            <w:noProof/>
            <w:webHidden/>
          </w:rPr>
          <w:fldChar w:fldCharType="separate"/>
        </w:r>
        <w:r w:rsidR="00B42D72">
          <w:rPr>
            <w:noProof/>
            <w:webHidden/>
          </w:rPr>
          <w:t>27</w:t>
        </w:r>
        <w:r w:rsidR="00B42D72">
          <w:rPr>
            <w:noProof/>
            <w:webHidden/>
          </w:rPr>
          <w:fldChar w:fldCharType="end"/>
        </w:r>
      </w:hyperlink>
    </w:p>
    <w:p w14:paraId="5EB81C50"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7" w:history="1">
        <w:r w:rsidR="00B42D72" w:rsidRPr="00175C88">
          <w:rPr>
            <w:rStyle w:val="Hyperlink"/>
            <w:noProof/>
          </w:rPr>
          <w:t>2.3.</w:t>
        </w:r>
        <w:r w:rsidR="00B42D72">
          <w:rPr>
            <w:rFonts w:asciiTheme="minorHAnsi" w:eastAsiaTheme="minorEastAsia" w:hAnsiTheme="minorHAnsi" w:cstheme="minorBidi"/>
            <w:noProof/>
            <w:sz w:val="22"/>
            <w:lang w:eastAsia="en-US"/>
          </w:rPr>
          <w:tab/>
        </w:r>
        <w:r w:rsidR="00B42D72" w:rsidRPr="00175C88">
          <w:rPr>
            <w:rStyle w:val="Hyperlink"/>
            <w:i/>
            <w:noProof/>
          </w:rPr>
          <w:t xml:space="preserve">News Feed </w:t>
        </w:r>
        <w:r w:rsidR="00B42D72" w:rsidRPr="00175C88">
          <w:rPr>
            <w:rStyle w:val="Hyperlink"/>
            <w:noProof/>
          </w:rPr>
          <w:t>dan RSS</w:t>
        </w:r>
        <w:r w:rsidR="00B42D72">
          <w:rPr>
            <w:noProof/>
            <w:webHidden/>
          </w:rPr>
          <w:tab/>
        </w:r>
        <w:r w:rsidR="00B42D72">
          <w:rPr>
            <w:noProof/>
            <w:webHidden/>
          </w:rPr>
          <w:fldChar w:fldCharType="begin"/>
        </w:r>
        <w:r w:rsidR="00B42D72">
          <w:rPr>
            <w:noProof/>
            <w:webHidden/>
          </w:rPr>
          <w:instrText xml:space="preserve"> PAGEREF _Toc379605697 \h </w:instrText>
        </w:r>
        <w:r w:rsidR="00B42D72">
          <w:rPr>
            <w:noProof/>
            <w:webHidden/>
          </w:rPr>
        </w:r>
        <w:r w:rsidR="00B42D72">
          <w:rPr>
            <w:noProof/>
            <w:webHidden/>
          </w:rPr>
          <w:fldChar w:fldCharType="separate"/>
        </w:r>
        <w:r w:rsidR="00B42D72">
          <w:rPr>
            <w:noProof/>
            <w:webHidden/>
          </w:rPr>
          <w:t>27</w:t>
        </w:r>
        <w:r w:rsidR="00B42D72">
          <w:rPr>
            <w:noProof/>
            <w:webHidden/>
          </w:rPr>
          <w:fldChar w:fldCharType="end"/>
        </w:r>
      </w:hyperlink>
    </w:p>
    <w:p w14:paraId="582315A2"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698" w:history="1">
        <w:r w:rsidR="00B42D72" w:rsidRPr="00175C88">
          <w:rPr>
            <w:rStyle w:val="Hyperlink"/>
            <w:noProof/>
          </w:rPr>
          <w:t>BAB 3 PERANCANGAN</w:t>
        </w:r>
        <w:r w:rsidR="00B42D72">
          <w:rPr>
            <w:noProof/>
            <w:webHidden/>
          </w:rPr>
          <w:tab/>
        </w:r>
        <w:r w:rsidR="00B42D72">
          <w:rPr>
            <w:noProof/>
            <w:webHidden/>
          </w:rPr>
          <w:fldChar w:fldCharType="begin"/>
        </w:r>
        <w:r w:rsidR="00B42D72">
          <w:rPr>
            <w:noProof/>
            <w:webHidden/>
          </w:rPr>
          <w:instrText xml:space="preserve"> PAGEREF _Toc379605698 \h </w:instrText>
        </w:r>
        <w:r w:rsidR="00B42D72">
          <w:rPr>
            <w:noProof/>
            <w:webHidden/>
          </w:rPr>
        </w:r>
        <w:r w:rsidR="00B42D72">
          <w:rPr>
            <w:noProof/>
            <w:webHidden/>
          </w:rPr>
          <w:fldChar w:fldCharType="separate"/>
        </w:r>
        <w:r w:rsidR="00B42D72">
          <w:rPr>
            <w:noProof/>
            <w:webHidden/>
          </w:rPr>
          <w:t>30</w:t>
        </w:r>
        <w:r w:rsidR="00B42D72">
          <w:rPr>
            <w:noProof/>
            <w:webHidden/>
          </w:rPr>
          <w:fldChar w:fldCharType="end"/>
        </w:r>
      </w:hyperlink>
    </w:p>
    <w:p w14:paraId="5501C942"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699" w:history="1">
        <w:r w:rsidR="00B42D72" w:rsidRPr="00175C88">
          <w:rPr>
            <w:rStyle w:val="Hyperlink"/>
            <w:noProof/>
          </w:rPr>
          <w:t>3.1.</w:t>
        </w:r>
        <w:r w:rsidR="00B42D72">
          <w:rPr>
            <w:rFonts w:asciiTheme="minorHAnsi" w:eastAsiaTheme="minorEastAsia" w:hAnsiTheme="minorHAnsi" w:cstheme="minorBidi"/>
            <w:noProof/>
            <w:sz w:val="22"/>
            <w:lang w:eastAsia="en-US"/>
          </w:rPr>
          <w:tab/>
        </w:r>
        <w:r w:rsidR="00B42D72" w:rsidRPr="00175C88">
          <w:rPr>
            <w:rStyle w:val="Hyperlink"/>
            <w:noProof/>
          </w:rPr>
          <w:t>Cras Molestie</w:t>
        </w:r>
        <w:r w:rsidR="00B42D72">
          <w:rPr>
            <w:noProof/>
            <w:webHidden/>
          </w:rPr>
          <w:tab/>
        </w:r>
        <w:r w:rsidR="00B42D72">
          <w:rPr>
            <w:noProof/>
            <w:webHidden/>
          </w:rPr>
          <w:fldChar w:fldCharType="begin"/>
        </w:r>
        <w:r w:rsidR="00B42D72">
          <w:rPr>
            <w:noProof/>
            <w:webHidden/>
          </w:rPr>
          <w:instrText xml:space="preserve"> PAGEREF _Toc379605699 \h </w:instrText>
        </w:r>
        <w:r w:rsidR="00B42D72">
          <w:rPr>
            <w:noProof/>
            <w:webHidden/>
          </w:rPr>
        </w:r>
        <w:r w:rsidR="00B42D72">
          <w:rPr>
            <w:noProof/>
            <w:webHidden/>
          </w:rPr>
          <w:fldChar w:fldCharType="separate"/>
        </w:r>
        <w:r w:rsidR="00B42D72">
          <w:rPr>
            <w:noProof/>
            <w:webHidden/>
          </w:rPr>
          <w:t>30</w:t>
        </w:r>
        <w:r w:rsidR="00B42D72">
          <w:rPr>
            <w:noProof/>
            <w:webHidden/>
          </w:rPr>
          <w:fldChar w:fldCharType="end"/>
        </w:r>
      </w:hyperlink>
    </w:p>
    <w:p w14:paraId="4092C7E9"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700" w:history="1">
        <w:r w:rsidR="00B42D72" w:rsidRPr="00175C88">
          <w:rPr>
            <w:rStyle w:val="Hyperlink"/>
            <w:noProof/>
          </w:rPr>
          <w:t>3.2.</w:t>
        </w:r>
        <w:r w:rsidR="00B42D72">
          <w:rPr>
            <w:rFonts w:asciiTheme="minorHAnsi" w:eastAsiaTheme="minorEastAsia" w:hAnsiTheme="minorHAnsi" w:cstheme="minorBidi"/>
            <w:noProof/>
            <w:sz w:val="22"/>
            <w:lang w:eastAsia="en-US"/>
          </w:rPr>
          <w:tab/>
        </w:r>
        <w:r w:rsidR="00B42D72" w:rsidRPr="00175C88">
          <w:rPr>
            <w:rStyle w:val="Hyperlink"/>
            <w:noProof/>
          </w:rPr>
          <w:t>Lorem Ipsum</w:t>
        </w:r>
        <w:r w:rsidR="00B42D72">
          <w:rPr>
            <w:noProof/>
            <w:webHidden/>
          </w:rPr>
          <w:tab/>
        </w:r>
        <w:r w:rsidR="00B42D72">
          <w:rPr>
            <w:noProof/>
            <w:webHidden/>
          </w:rPr>
          <w:fldChar w:fldCharType="begin"/>
        </w:r>
        <w:r w:rsidR="00B42D72">
          <w:rPr>
            <w:noProof/>
            <w:webHidden/>
          </w:rPr>
          <w:instrText xml:space="preserve"> PAGEREF _Toc379605700 \h </w:instrText>
        </w:r>
        <w:r w:rsidR="00B42D72">
          <w:rPr>
            <w:noProof/>
            <w:webHidden/>
          </w:rPr>
        </w:r>
        <w:r w:rsidR="00B42D72">
          <w:rPr>
            <w:noProof/>
            <w:webHidden/>
          </w:rPr>
          <w:fldChar w:fldCharType="separate"/>
        </w:r>
        <w:r w:rsidR="00B42D72">
          <w:rPr>
            <w:noProof/>
            <w:webHidden/>
          </w:rPr>
          <w:t>31</w:t>
        </w:r>
        <w:r w:rsidR="00B42D72">
          <w:rPr>
            <w:noProof/>
            <w:webHidden/>
          </w:rPr>
          <w:fldChar w:fldCharType="end"/>
        </w:r>
      </w:hyperlink>
    </w:p>
    <w:p w14:paraId="5A0C14CD" w14:textId="77777777" w:rsidR="00B42D72" w:rsidRDefault="000B20F7">
      <w:pPr>
        <w:pStyle w:val="TOC3"/>
        <w:rPr>
          <w:rFonts w:asciiTheme="minorHAnsi" w:eastAsiaTheme="minorEastAsia" w:hAnsiTheme="minorHAnsi" w:cstheme="minorBidi"/>
          <w:noProof/>
          <w:sz w:val="22"/>
          <w:lang w:eastAsia="en-US"/>
        </w:rPr>
      </w:pPr>
      <w:hyperlink w:anchor="_Toc379605701" w:history="1">
        <w:r w:rsidR="00B42D72" w:rsidRPr="00175C88">
          <w:rPr>
            <w:rStyle w:val="Hyperlink"/>
            <w:noProof/>
          </w:rPr>
          <w:t>3.2.1.</w:t>
        </w:r>
        <w:r w:rsidR="00B42D72">
          <w:rPr>
            <w:rFonts w:asciiTheme="minorHAnsi" w:eastAsiaTheme="minorEastAsia" w:hAnsiTheme="minorHAnsi" w:cstheme="minorBidi"/>
            <w:noProof/>
            <w:sz w:val="22"/>
            <w:lang w:eastAsia="en-US"/>
          </w:rPr>
          <w:tab/>
        </w:r>
        <w:r w:rsidR="00B42D72" w:rsidRPr="00175C88">
          <w:rPr>
            <w:rStyle w:val="Hyperlink"/>
            <w:noProof/>
          </w:rPr>
          <w:t>Dolor Sit Amet</w:t>
        </w:r>
        <w:r w:rsidR="00B42D72">
          <w:rPr>
            <w:noProof/>
            <w:webHidden/>
          </w:rPr>
          <w:tab/>
        </w:r>
        <w:r w:rsidR="00B42D72">
          <w:rPr>
            <w:noProof/>
            <w:webHidden/>
          </w:rPr>
          <w:fldChar w:fldCharType="begin"/>
        </w:r>
        <w:r w:rsidR="00B42D72">
          <w:rPr>
            <w:noProof/>
            <w:webHidden/>
          </w:rPr>
          <w:instrText xml:space="preserve"> PAGEREF _Toc379605701 \h </w:instrText>
        </w:r>
        <w:r w:rsidR="00B42D72">
          <w:rPr>
            <w:noProof/>
            <w:webHidden/>
          </w:rPr>
        </w:r>
        <w:r w:rsidR="00B42D72">
          <w:rPr>
            <w:noProof/>
            <w:webHidden/>
          </w:rPr>
          <w:fldChar w:fldCharType="separate"/>
        </w:r>
        <w:r w:rsidR="00B42D72">
          <w:rPr>
            <w:noProof/>
            <w:webHidden/>
          </w:rPr>
          <w:t>32</w:t>
        </w:r>
        <w:r w:rsidR="00B42D72">
          <w:rPr>
            <w:noProof/>
            <w:webHidden/>
          </w:rPr>
          <w:fldChar w:fldCharType="end"/>
        </w:r>
      </w:hyperlink>
    </w:p>
    <w:p w14:paraId="1C86F08A" w14:textId="77777777" w:rsidR="00B42D72" w:rsidRDefault="000B20F7">
      <w:pPr>
        <w:pStyle w:val="TOC3"/>
        <w:rPr>
          <w:rFonts w:asciiTheme="minorHAnsi" w:eastAsiaTheme="minorEastAsia" w:hAnsiTheme="minorHAnsi" w:cstheme="minorBidi"/>
          <w:noProof/>
          <w:sz w:val="22"/>
          <w:lang w:eastAsia="en-US"/>
        </w:rPr>
      </w:pPr>
      <w:hyperlink w:anchor="_Toc379605702" w:history="1">
        <w:r w:rsidR="00B42D72" w:rsidRPr="00175C88">
          <w:rPr>
            <w:rStyle w:val="Hyperlink"/>
            <w:noProof/>
          </w:rPr>
          <w:t>3.2.2.</w:t>
        </w:r>
        <w:r w:rsidR="00B42D72">
          <w:rPr>
            <w:rFonts w:asciiTheme="minorHAnsi" w:eastAsiaTheme="minorEastAsia" w:hAnsiTheme="minorHAnsi" w:cstheme="minorBidi"/>
            <w:noProof/>
            <w:sz w:val="22"/>
            <w:lang w:eastAsia="en-US"/>
          </w:rPr>
          <w:tab/>
        </w:r>
        <w:r w:rsidR="00B42D72" w:rsidRPr="00175C88">
          <w:rPr>
            <w:rStyle w:val="Hyperlink"/>
            <w:noProof/>
          </w:rPr>
          <w:t>Consectetur adipiscing</w:t>
        </w:r>
        <w:r w:rsidR="00B42D72">
          <w:rPr>
            <w:noProof/>
            <w:webHidden/>
          </w:rPr>
          <w:tab/>
        </w:r>
        <w:r w:rsidR="00B42D72">
          <w:rPr>
            <w:noProof/>
            <w:webHidden/>
          </w:rPr>
          <w:fldChar w:fldCharType="begin"/>
        </w:r>
        <w:r w:rsidR="00B42D72">
          <w:rPr>
            <w:noProof/>
            <w:webHidden/>
          </w:rPr>
          <w:instrText xml:space="preserve"> PAGEREF _Toc379605702 \h </w:instrText>
        </w:r>
        <w:r w:rsidR="00B42D72">
          <w:rPr>
            <w:noProof/>
            <w:webHidden/>
          </w:rPr>
        </w:r>
        <w:r w:rsidR="00B42D72">
          <w:rPr>
            <w:noProof/>
            <w:webHidden/>
          </w:rPr>
          <w:fldChar w:fldCharType="separate"/>
        </w:r>
        <w:r w:rsidR="00B42D72">
          <w:rPr>
            <w:noProof/>
            <w:webHidden/>
          </w:rPr>
          <w:t>32</w:t>
        </w:r>
        <w:r w:rsidR="00B42D72">
          <w:rPr>
            <w:noProof/>
            <w:webHidden/>
          </w:rPr>
          <w:fldChar w:fldCharType="end"/>
        </w:r>
      </w:hyperlink>
    </w:p>
    <w:p w14:paraId="7FC69F77" w14:textId="77777777" w:rsidR="00B42D72" w:rsidRDefault="000B20F7">
      <w:pPr>
        <w:pStyle w:val="TOC3"/>
        <w:rPr>
          <w:rFonts w:asciiTheme="minorHAnsi" w:eastAsiaTheme="minorEastAsia" w:hAnsiTheme="minorHAnsi" w:cstheme="minorBidi"/>
          <w:noProof/>
          <w:sz w:val="22"/>
          <w:lang w:eastAsia="en-US"/>
        </w:rPr>
      </w:pPr>
      <w:hyperlink w:anchor="_Toc379605703" w:history="1">
        <w:r w:rsidR="00B42D72" w:rsidRPr="00175C88">
          <w:rPr>
            <w:rStyle w:val="Hyperlink"/>
            <w:noProof/>
          </w:rPr>
          <w:t>3.2.3.</w:t>
        </w:r>
        <w:r w:rsidR="00B42D72">
          <w:rPr>
            <w:rFonts w:asciiTheme="minorHAnsi" w:eastAsiaTheme="minorEastAsia" w:hAnsiTheme="minorHAnsi" w:cstheme="minorBidi"/>
            <w:noProof/>
            <w:sz w:val="22"/>
            <w:lang w:eastAsia="en-US"/>
          </w:rPr>
          <w:tab/>
        </w:r>
        <w:r w:rsidR="00B42D72" w:rsidRPr="00175C88">
          <w:rPr>
            <w:rStyle w:val="Hyperlink"/>
            <w:noProof/>
          </w:rPr>
          <w:t>Nulla Purus Eros</w:t>
        </w:r>
        <w:r w:rsidR="00B42D72">
          <w:rPr>
            <w:noProof/>
            <w:webHidden/>
          </w:rPr>
          <w:tab/>
        </w:r>
        <w:r w:rsidR="00B42D72">
          <w:rPr>
            <w:noProof/>
            <w:webHidden/>
          </w:rPr>
          <w:fldChar w:fldCharType="begin"/>
        </w:r>
        <w:r w:rsidR="00B42D72">
          <w:rPr>
            <w:noProof/>
            <w:webHidden/>
          </w:rPr>
          <w:instrText xml:space="preserve"> PAGEREF _Toc379605703 \h </w:instrText>
        </w:r>
        <w:r w:rsidR="00B42D72">
          <w:rPr>
            <w:noProof/>
            <w:webHidden/>
          </w:rPr>
        </w:r>
        <w:r w:rsidR="00B42D72">
          <w:rPr>
            <w:noProof/>
            <w:webHidden/>
          </w:rPr>
          <w:fldChar w:fldCharType="separate"/>
        </w:r>
        <w:r w:rsidR="00B42D72">
          <w:rPr>
            <w:noProof/>
            <w:webHidden/>
          </w:rPr>
          <w:t>32</w:t>
        </w:r>
        <w:r w:rsidR="00B42D72">
          <w:rPr>
            <w:noProof/>
            <w:webHidden/>
          </w:rPr>
          <w:fldChar w:fldCharType="end"/>
        </w:r>
      </w:hyperlink>
    </w:p>
    <w:p w14:paraId="01E0A76C"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704" w:history="1">
        <w:r w:rsidR="00B42D72" w:rsidRPr="00175C88">
          <w:rPr>
            <w:rStyle w:val="Hyperlink"/>
            <w:noProof/>
          </w:rPr>
          <w:t>3.3.</w:t>
        </w:r>
        <w:r w:rsidR="00B42D72">
          <w:rPr>
            <w:rFonts w:asciiTheme="minorHAnsi" w:eastAsiaTheme="minorEastAsia" w:hAnsiTheme="minorHAnsi" w:cstheme="minorBidi"/>
            <w:noProof/>
            <w:sz w:val="22"/>
            <w:lang w:eastAsia="en-US"/>
          </w:rPr>
          <w:tab/>
        </w:r>
        <w:r w:rsidR="00B42D72" w:rsidRPr="00175C88">
          <w:rPr>
            <w:rStyle w:val="Hyperlink"/>
            <w:noProof/>
          </w:rPr>
          <w:t>Vel tortor</w:t>
        </w:r>
        <w:r w:rsidR="00B42D72">
          <w:rPr>
            <w:noProof/>
            <w:webHidden/>
          </w:rPr>
          <w:tab/>
        </w:r>
        <w:r w:rsidR="00B42D72">
          <w:rPr>
            <w:noProof/>
            <w:webHidden/>
          </w:rPr>
          <w:fldChar w:fldCharType="begin"/>
        </w:r>
        <w:r w:rsidR="00B42D72">
          <w:rPr>
            <w:noProof/>
            <w:webHidden/>
          </w:rPr>
          <w:instrText xml:space="preserve"> PAGEREF _Toc379605704 \h </w:instrText>
        </w:r>
        <w:r w:rsidR="00B42D72">
          <w:rPr>
            <w:noProof/>
            <w:webHidden/>
          </w:rPr>
        </w:r>
        <w:r w:rsidR="00B42D72">
          <w:rPr>
            <w:noProof/>
            <w:webHidden/>
          </w:rPr>
          <w:fldChar w:fldCharType="separate"/>
        </w:r>
        <w:r w:rsidR="00B42D72">
          <w:rPr>
            <w:noProof/>
            <w:webHidden/>
          </w:rPr>
          <w:t>33</w:t>
        </w:r>
        <w:r w:rsidR="00B42D72">
          <w:rPr>
            <w:noProof/>
            <w:webHidden/>
          </w:rPr>
          <w:fldChar w:fldCharType="end"/>
        </w:r>
      </w:hyperlink>
    </w:p>
    <w:p w14:paraId="22839235" w14:textId="77777777" w:rsidR="00B42D72" w:rsidRDefault="000B20F7">
      <w:pPr>
        <w:pStyle w:val="TOC3"/>
        <w:rPr>
          <w:rFonts w:asciiTheme="minorHAnsi" w:eastAsiaTheme="minorEastAsia" w:hAnsiTheme="minorHAnsi" w:cstheme="minorBidi"/>
          <w:noProof/>
          <w:sz w:val="22"/>
          <w:lang w:eastAsia="en-US"/>
        </w:rPr>
      </w:pPr>
      <w:hyperlink w:anchor="_Toc379605705" w:history="1">
        <w:r w:rsidR="00B42D72" w:rsidRPr="00175C88">
          <w:rPr>
            <w:rStyle w:val="Hyperlink"/>
            <w:noProof/>
          </w:rPr>
          <w:t>3.3.1.</w:t>
        </w:r>
        <w:r w:rsidR="00B42D72">
          <w:rPr>
            <w:rFonts w:asciiTheme="minorHAnsi" w:eastAsiaTheme="minorEastAsia" w:hAnsiTheme="minorHAnsi" w:cstheme="minorBidi"/>
            <w:noProof/>
            <w:sz w:val="22"/>
            <w:lang w:eastAsia="en-US"/>
          </w:rPr>
          <w:tab/>
        </w:r>
        <w:r w:rsidR="00B42D72" w:rsidRPr="00175C88">
          <w:rPr>
            <w:rStyle w:val="Hyperlink"/>
            <w:noProof/>
          </w:rPr>
          <w:t>Rhoncus eget ipsum</w:t>
        </w:r>
        <w:r w:rsidR="00B42D72">
          <w:rPr>
            <w:noProof/>
            <w:webHidden/>
          </w:rPr>
          <w:tab/>
        </w:r>
        <w:r w:rsidR="00B42D72">
          <w:rPr>
            <w:noProof/>
            <w:webHidden/>
          </w:rPr>
          <w:fldChar w:fldCharType="begin"/>
        </w:r>
        <w:r w:rsidR="00B42D72">
          <w:rPr>
            <w:noProof/>
            <w:webHidden/>
          </w:rPr>
          <w:instrText xml:space="preserve"> PAGEREF _Toc379605705 \h </w:instrText>
        </w:r>
        <w:r w:rsidR="00B42D72">
          <w:rPr>
            <w:noProof/>
            <w:webHidden/>
          </w:rPr>
        </w:r>
        <w:r w:rsidR="00B42D72">
          <w:rPr>
            <w:noProof/>
            <w:webHidden/>
          </w:rPr>
          <w:fldChar w:fldCharType="separate"/>
        </w:r>
        <w:r w:rsidR="00B42D72">
          <w:rPr>
            <w:noProof/>
            <w:webHidden/>
          </w:rPr>
          <w:t>33</w:t>
        </w:r>
        <w:r w:rsidR="00B42D72">
          <w:rPr>
            <w:noProof/>
            <w:webHidden/>
          </w:rPr>
          <w:fldChar w:fldCharType="end"/>
        </w:r>
      </w:hyperlink>
    </w:p>
    <w:p w14:paraId="2C8CC909"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706" w:history="1">
        <w:r w:rsidR="00B42D72" w:rsidRPr="00175C88">
          <w:rPr>
            <w:rStyle w:val="Hyperlink"/>
            <w:noProof/>
          </w:rPr>
          <w:t>BAB 4 IMPLEMENTASI DAN PENGEMBANGAN PROTOTIPE</w:t>
        </w:r>
        <w:r w:rsidR="00B42D72">
          <w:rPr>
            <w:noProof/>
            <w:webHidden/>
          </w:rPr>
          <w:tab/>
        </w:r>
        <w:r w:rsidR="00B42D72">
          <w:rPr>
            <w:noProof/>
            <w:webHidden/>
          </w:rPr>
          <w:fldChar w:fldCharType="begin"/>
        </w:r>
        <w:r w:rsidR="00B42D72">
          <w:rPr>
            <w:noProof/>
            <w:webHidden/>
          </w:rPr>
          <w:instrText xml:space="preserve"> PAGEREF _Toc379605706 \h </w:instrText>
        </w:r>
        <w:r w:rsidR="00B42D72">
          <w:rPr>
            <w:noProof/>
            <w:webHidden/>
          </w:rPr>
        </w:r>
        <w:r w:rsidR="00B42D72">
          <w:rPr>
            <w:noProof/>
            <w:webHidden/>
          </w:rPr>
          <w:fldChar w:fldCharType="separate"/>
        </w:r>
        <w:r w:rsidR="00B42D72">
          <w:rPr>
            <w:noProof/>
            <w:webHidden/>
          </w:rPr>
          <w:t>34</w:t>
        </w:r>
        <w:r w:rsidR="00B42D72">
          <w:rPr>
            <w:noProof/>
            <w:webHidden/>
          </w:rPr>
          <w:fldChar w:fldCharType="end"/>
        </w:r>
      </w:hyperlink>
    </w:p>
    <w:p w14:paraId="30091737"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707" w:history="1">
        <w:r w:rsidR="00B42D72" w:rsidRPr="00175C88">
          <w:rPr>
            <w:rStyle w:val="Hyperlink"/>
            <w:noProof/>
          </w:rPr>
          <w:t>4.1.</w:t>
        </w:r>
        <w:r w:rsidR="00B42D72">
          <w:rPr>
            <w:rFonts w:asciiTheme="minorHAnsi" w:eastAsiaTheme="minorEastAsia" w:hAnsiTheme="minorHAnsi" w:cstheme="minorBidi"/>
            <w:noProof/>
            <w:sz w:val="22"/>
            <w:lang w:eastAsia="en-US"/>
          </w:rPr>
          <w:tab/>
        </w:r>
        <w:r w:rsidR="00B42D72" w:rsidRPr="00175C88">
          <w:rPr>
            <w:rStyle w:val="Hyperlink"/>
            <w:noProof/>
          </w:rPr>
          <w:t>Implementasi Basis Data</w:t>
        </w:r>
        <w:r w:rsidR="00B42D72">
          <w:rPr>
            <w:noProof/>
            <w:webHidden/>
          </w:rPr>
          <w:tab/>
        </w:r>
        <w:r w:rsidR="00B42D72">
          <w:rPr>
            <w:noProof/>
            <w:webHidden/>
          </w:rPr>
          <w:fldChar w:fldCharType="begin"/>
        </w:r>
        <w:r w:rsidR="00B42D72">
          <w:rPr>
            <w:noProof/>
            <w:webHidden/>
          </w:rPr>
          <w:instrText xml:space="preserve"> PAGEREF _Toc379605707 \h </w:instrText>
        </w:r>
        <w:r w:rsidR="00B42D72">
          <w:rPr>
            <w:noProof/>
            <w:webHidden/>
          </w:rPr>
        </w:r>
        <w:r w:rsidR="00B42D72">
          <w:rPr>
            <w:noProof/>
            <w:webHidden/>
          </w:rPr>
          <w:fldChar w:fldCharType="separate"/>
        </w:r>
        <w:r w:rsidR="00B42D72">
          <w:rPr>
            <w:noProof/>
            <w:webHidden/>
          </w:rPr>
          <w:t>34</w:t>
        </w:r>
        <w:r w:rsidR="00B42D72">
          <w:rPr>
            <w:noProof/>
            <w:webHidden/>
          </w:rPr>
          <w:fldChar w:fldCharType="end"/>
        </w:r>
      </w:hyperlink>
    </w:p>
    <w:p w14:paraId="67CC749E"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708" w:history="1">
        <w:r w:rsidR="00B42D72" w:rsidRPr="00175C88">
          <w:rPr>
            <w:rStyle w:val="Hyperlink"/>
            <w:noProof/>
          </w:rPr>
          <w:t>4.2.</w:t>
        </w:r>
        <w:r w:rsidR="00B42D72">
          <w:rPr>
            <w:rFonts w:asciiTheme="minorHAnsi" w:eastAsiaTheme="minorEastAsia" w:hAnsiTheme="minorHAnsi" w:cstheme="minorBidi"/>
            <w:noProof/>
            <w:sz w:val="22"/>
            <w:lang w:eastAsia="en-US"/>
          </w:rPr>
          <w:tab/>
        </w:r>
        <w:r w:rsidR="00B42D72" w:rsidRPr="00175C88">
          <w:rPr>
            <w:rStyle w:val="Hyperlink"/>
            <w:noProof/>
          </w:rPr>
          <w:t>Implementasi Sistem</w:t>
        </w:r>
        <w:r w:rsidR="00B42D72">
          <w:rPr>
            <w:noProof/>
            <w:webHidden/>
          </w:rPr>
          <w:tab/>
        </w:r>
        <w:r w:rsidR="00B42D72">
          <w:rPr>
            <w:noProof/>
            <w:webHidden/>
          </w:rPr>
          <w:fldChar w:fldCharType="begin"/>
        </w:r>
        <w:r w:rsidR="00B42D72">
          <w:rPr>
            <w:noProof/>
            <w:webHidden/>
          </w:rPr>
          <w:instrText xml:space="preserve"> PAGEREF _Toc379605708 \h </w:instrText>
        </w:r>
        <w:r w:rsidR="00B42D72">
          <w:rPr>
            <w:noProof/>
            <w:webHidden/>
          </w:rPr>
        </w:r>
        <w:r w:rsidR="00B42D72">
          <w:rPr>
            <w:noProof/>
            <w:webHidden/>
          </w:rPr>
          <w:fldChar w:fldCharType="separate"/>
        </w:r>
        <w:r w:rsidR="00B42D72">
          <w:rPr>
            <w:noProof/>
            <w:webHidden/>
          </w:rPr>
          <w:t>34</w:t>
        </w:r>
        <w:r w:rsidR="00B42D72">
          <w:rPr>
            <w:noProof/>
            <w:webHidden/>
          </w:rPr>
          <w:fldChar w:fldCharType="end"/>
        </w:r>
      </w:hyperlink>
    </w:p>
    <w:p w14:paraId="29A2B0DC" w14:textId="77777777" w:rsidR="00B42D72" w:rsidRDefault="000B20F7">
      <w:pPr>
        <w:pStyle w:val="TOC2"/>
        <w:tabs>
          <w:tab w:val="left" w:pos="900"/>
          <w:tab w:val="right" w:leader="dot" w:pos="7928"/>
        </w:tabs>
        <w:rPr>
          <w:rFonts w:asciiTheme="minorHAnsi" w:eastAsiaTheme="minorEastAsia" w:hAnsiTheme="minorHAnsi" w:cstheme="minorBidi"/>
          <w:noProof/>
          <w:sz w:val="22"/>
          <w:lang w:eastAsia="en-US"/>
        </w:rPr>
      </w:pPr>
      <w:hyperlink w:anchor="_Toc379605709" w:history="1">
        <w:r w:rsidR="00B42D72" w:rsidRPr="00175C88">
          <w:rPr>
            <w:rStyle w:val="Hyperlink"/>
            <w:noProof/>
          </w:rPr>
          <w:t>4.3.</w:t>
        </w:r>
        <w:r w:rsidR="00B42D72">
          <w:rPr>
            <w:rFonts w:asciiTheme="minorHAnsi" w:eastAsiaTheme="minorEastAsia" w:hAnsiTheme="minorHAnsi" w:cstheme="minorBidi"/>
            <w:noProof/>
            <w:sz w:val="22"/>
            <w:lang w:eastAsia="en-US"/>
          </w:rPr>
          <w:tab/>
        </w:r>
        <w:r w:rsidR="00B42D72" w:rsidRPr="00175C88">
          <w:rPr>
            <w:rStyle w:val="Hyperlink"/>
            <w:noProof/>
          </w:rPr>
          <w:t xml:space="preserve">Pengembangan Modul </w:t>
        </w:r>
        <w:r w:rsidR="00B42D72" w:rsidRPr="00175C88">
          <w:rPr>
            <w:rStyle w:val="Hyperlink"/>
            <w:i/>
            <w:noProof/>
          </w:rPr>
          <w:t>Hello</w:t>
        </w:r>
        <w:r w:rsidR="00B42D72">
          <w:rPr>
            <w:noProof/>
            <w:webHidden/>
          </w:rPr>
          <w:tab/>
        </w:r>
        <w:r w:rsidR="00B42D72">
          <w:rPr>
            <w:noProof/>
            <w:webHidden/>
          </w:rPr>
          <w:fldChar w:fldCharType="begin"/>
        </w:r>
        <w:r w:rsidR="00B42D72">
          <w:rPr>
            <w:noProof/>
            <w:webHidden/>
          </w:rPr>
          <w:instrText xml:space="preserve"> PAGEREF _Toc379605709 \h </w:instrText>
        </w:r>
        <w:r w:rsidR="00B42D72">
          <w:rPr>
            <w:noProof/>
            <w:webHidden/>
          </w:rPr>
        </w:r>
        <w:r w:rsidR="00B42D72">
          <w:rPr>
            <w:noProof/>
            <w:webHidden/>
          </w:rPr>
          <w:fldChar w:fldCharType="separate"/>
        </w:r>
        <w:r w:rsidR="00B42D72">
          <w:rPr>
            <w:noProof/>
            <w:webHidden/>
          </w:rPr>
          <w:t>34</w:t>
        </w:r>
        <w:r w:rsidR="00B42D72">
          <w:rPr>
            <w:noProof/>
            <w:webHidden/>
          </w:rPr>
          <w:fldChar w:fldCharType="end"/>
        </w:r>
      </w:hyperlink>
    </w:p>
    <w:p w14:paraId="6167AB21" w14:textId="77777777" w:rsidR="00B42D72" w:rsidRDefault="000B20F7">
      <w:pPr>
        <w:pStyle w:val="TOC3"/>
        <w:rPr>
          <w:rFonts w:asciiTheme="minorHAnsi" w:eastAsiaTheme="minorEastAsia" w:hAnsiTheme="minorHAnsi" w:cstheme="minorBidi"/>
          <w:noProof/>
          <w:sz w:val="22"/>
          <w:lang w:eastAsia="en-US"/>
        </w:rPr>
      </w:pPr>
      <w:hyperlink w:anchor="_Toc379605710" w:history="1">
        <w:r w:rsidR="00B42D72" w:rsidRPr="00175C88">
          <w:rPr>
            <w:rStyle w:val="Hyperlink"/>
            <w:noProof/>
          </w:rPr>
          <w:t>4.3.1.</w:t>
        </w:r>
        <w:r w:rsidR="00B42D72">
          <w:rPr>
            <w:rFonts w:asciiTheme="minorHAnsi" w:eastAsiaTheme="minorEastAsia" w:hAnsiTheme="minorHAnsi" w:cstheme="minorBidi"/>
            <w:noProof/>
            <w:sz w:val="22"/>
            <w:lang w:eastAsia="en-US"/>
          </w:rPr>
          <w:tab/>
        </w:r>
        <w:r w:rsidR="00B42D72" w:rsidRPr="00175C88">
          <w:rPr>
            <w:rStyle w:val="Hyperlink"/>
            <w:noProof/>
          </w:rPr>
          <w:t>Algoritma Hello</w:t>
        </w:r>
        <w:r w:rsidR="00B42D72">
          <w:rPr>
            <w:noProof/>
            <w:webHidden/>
          </w:rPr>
          <w:tab/>
        </w:r>
        <w:r w:rsidR="00B42D72">
          <w:rPr>
            <w:noProof/>
            <w:webHidden/>
          </w:rPr>
          <w:fldChar w:fldCharType="begin"/>
        </w:r>
        <w:r w:rsidR="00B42D72">
          <w:rPr>
            <w:noProof/>
            <w:webHidden/>
          </w:rPr>
          <w:instrText xml:space="preserve"> PAGEREF _Toc379605710 \h </w:instrText>
        </w:r>
        <w:r w:rsidR="00B42D72">
          <w:rPr>
            <w:noProof/>
            <w:webHidden/>
          </w:rPr>
        </w:r>
        <w:r w:rsidR="00B42D72">
          <w:rPr>
            <w:noProof/>
            <w:webHidden/>
          </w:rPr>
          <w:fldChar w:fldCharType="separate"/>
        </w:r>
        <w:r w:rsidR="00B42D72">
          <w:rPr>
            <w:noProof/>
            <w:webHidden/>
          </w:rPr>
          <w:t>34</w:t>
        </w:r>
        <w:r w:rsidR="00B42D72">
          <w:rPr>
            <w:noProof/>
            <w:webHidden/>
          </w:rPr>
          <w:fldChar w:fldCharType="end"/>
        </w:r>
      </w:hyperlink>
    </w:p>
    <w:p w14:paraId="611D0E91"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711" w:history="1">
        <w:r w:rsidR="00B42D72" w:rsidRPr="00175C88">
          <w:rPr>
            <w:rStyle w:val="Hyperlink"/>
            <w:noProof/>
          </w:rPr>
          <w:t>BAB 5 PENGUJIAN DAN EVALUASI</w:t>
        </w:r>
        <w:r w:rsidR="00B42D72">
          <w:rPr>
            <w:noProof/>
            <w:webHidden/>
          </w:rPr>
          <w:tab/>
        </w:r>
        <w:r w:rsidR="00B42D72">
          <w:rPr>
            <w:noProof/>
            <w:webHidden/>
          </w:rPr>
          <w:fldChar w:fldCharType="begin"/>
        </w:r>
        <w:r w:rsidR="00B42D72">
          <w:rPr>
            <w:noProof/>
            <w:webHidden/>
          </w:rPr>
          <w:instrText xml:space="preserve"> PAGEREF _Toc379605711 \h </w:instrText>
        </w:r>
        <w:r w:rsidR="00B42D72">
          <w:rPr>
            <w:noProof/>
            <w:webHidden/>
          </w:rPr>
        </w:r>
        <w:r w:rsidR="00B42D72">
          <w:rPr>
            <w:noProof/>
            <w:webHidden/>
          </w:rPr>
          <w:fldChar w:fldCharType="separate"/>
        </w:r>
        <w:r w:rsidR="00B42D72">
          <w:rPr>
            <w:noProof/>
            <w:webHidden/>
          </w:rPr>
          <w:t>35</w:t>
        </w:r>
        <w:r w:rsidR="00B42D72">
          <w:rPr>
            <w:noProof/>
            <w:webHidden/>
          </w:rPr>
          <w:fldChar w:fldCharType="end"/>
        </w:r>
      </w:hyperlink>
    </w:p>
    <w:p w14:paraId="32C4BB00"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712" w:history="1">
        <w:r w:rsidR="00B42D72" w:rsidRPr="00175C88">
          <w:rPr>
            <w:rStyle w:val="Hyperlink"/>
            <w:noProof/>
          </w:rPr>
          <w:t>BAB 6 PENUTUP</w:t>
        </w:r>
        <w:r w:rsidR="00B42D72">
          <w:rPr>
            <w:noProof/>
            <w:webHidden/>
          </w:rPr>
          <w:tab/>
        </w:r>
        <w:r w:rsidR="00B42D72">
          <w:rPr>
            <w:noProof/>
            <w:webHidden/>
          </w:rPr>
          <w:fldChar w:fldCharType="begin"/>
        </w:r>
        <w:r w:rsidR="00B42D72">
          <w:rPr>
            <w:noProof/>
            <w:webHidden/>
          </w:rPr>
          <w:instrText xml:space="preserve"> PAGEREF _Toc379605712 \h </w:instrText>
        </w:r>
        <w:r w:rsidR="00B42D72">
          <w:rPr>
            <w:noProof/>
            <w:webHidden/>
          </w:rPr>
        </w:r>
        <w:r w:rsidR="00B42D72">
          <w:rPr>
            <w:noProof/>
            <w:webHidden/>
          </w:rPr>
          <w:fldChar w:fldCharType="separate"/>
        </w:r>
        <w:r w:rsidR="00B42D72">
          <w:rPr>
            <w:noProof/>
            <w:webHidden/>
          </w:rPr>
          <w:t>36</w:t>
        </w:r>
        <w:r w:rsidR="00B42D72">
          <w:rPr>
            <w:noProof/>
            <w:webHidden/>
          </w:rPr>
          <w:fldChar w:fldCharType="end"/>
        </w:r>
      </w:hyperlink>
    </w:p>
    <w:p w14:paraId="4046BF2C" w14:textId="77777777" w:rsidR="00B42D72" w:rsidRDefault="000B20F7">
      <w:pPr>
        <w:pStyle w:val="TOC1"/>
        <w:tabs>
          <w:tab w:val="right" w:leader="dot" w:pos="7928"/>
        </w:tabs>
        <w:rPr>
          <w:rFonts w:asciiTheme="minorHAnsi" w:eastAsiaTheme="minorEastAsia" w:hAnsiTheme="minorHAnsi" w:cstheme="minorBidi"/>
          <w:b w:val="0"/>
          <w:noProof/>
          <w:sz w:val="22"/>
          <w:lang w:eastAsia="en-US"/>
        </w:rPr>
      </w:pPr>
      <w:hyperlink w:anchor="_Toc379605713" w:history="1">
        <w:r w:rsidR="00B42D72" w:rsidRPr="00175C88">
          <w:rPr>
            <w:rStyle w:val="Hyperlink"/>
            <w:noProof/>
          </w:rPr>
          <w:t>DAFTAR PUSTAKA</w:t>
        </w:r>
        <w:r w:rsidR="00B42D72">
          <w:rPr>
            <w:noProof/>
            <w:webHidden/>
          </w:rPr>
          <w:tab/>
        </w:r>
        <w:r w:rsidR="00B42D72">
          <w:rPr>
            <w:noProof/>
            <w:webHidden/>
          </w:rPr>
          <w:fldChar w:fldCharType="begin"/>
        </w:r>
        <w:r w:rsidR="00B42D72">
          <w:rPr>
            <w:noProof/>
            <w:webHidden/>
          </w:rPr>
          <w:instrText xml:space="preserve"> PAGEREF _Toc379605713 \h </w:instrText>
        </w:r>
        <w:r w:rsidR="00B42D72">
          <w:rPr>
            <w:noProof/>
            <w:webHidden/>
          </w:rPr>
        </w:r>
        <w:r w:rsidR="00B42D72">
          <w:rPr>
            <w:noProof/>
            <w:webHidden/>
          </w:rPr>
          <w:fldChar w:fldCharType="separate"/>
        </w:r>
        <w:r w:rsidR="00B42D72">
          <w:rPr>
            <w:noProof/>
            <w:webHidden/>
          </w:rPr>
          <w:t>37</w:t>
        </w:r>
        <w:r w:rsidR="00B42D72">
          <w:rPr>
            <w:noProof/>
            <w:webHidden/>
          </w:rPr>
          <w:fldChar w:fldCharType="end"/>
        </w:r>
      </w:hyperlink>
    </w:p>
    <w:p w14:paraId="7520E275" w14:textId="77777777" w:rsidR="00EB58C9" w:rsidRDefault="00EB58C9">
      <w:r>
        <w:fldChar w:fldCharType="end"/>
      </w:r>
    </w:p>
    <w:p w14:paraId="099C9CCA" w14:textId="77777777" w:rsidR="00EB58C9" w:rsidRDefault="00EB58C9" w:rsidP="00EB58C9">
      <w:pPr>
        <w:pStyle w:val="Heading1"/>
        <w:numPr>
          <w:ilvl w:val="0"/>
          <w:numId w:val="0"/>
        </w:numPr>
      </w:pPr>
      <w:bookmarkStart w:id="191" w:name="_Toc379605682"/>
      <w:r>
        <w:lastRenderedPageBreak/>
        <w:t>DAFTAR GAMBAR</w:t>
      </w:r>
      <w:bookmarkEnd w:id="191"/>
    </w:p>
    <w:p w14:paraId="5837B5A4" w14:textId="77777777" w:rsidR="00436D80" w:rsidRPr="002B510D" w:rsidRDefault="000B20F7" w:rsidP="00DA7DF8">
      <w:fldSimple w:instr=" TOC \h \z \c &quot;Gambar&quot; ">
        <w:r w:rsidR="007E1F4D">
          <w:rPr>
            <w:b/>
            <w:bCs/>
            <w:noProof/>
          </w:rPr>
          <w:t>No table of figures entries found.</w:t>
        </w:r>
      </w:fldSimple>
    </w:p>
    <w:p w14:paraId="6C40409F" w14:textId="77777777" w:rsidR="00EB58C9" w:rsidRDefault="00EB58C9" w:rsidP="00EB58C9">
      <w:pPr>
        <w:pStyle w:val="Heading1"/>
        <w:numPr>
          <w:ilvl w:val="0"/>
          <w:numId w:val="0"/>
        </w:numPr>
      </w:pPr>
      <w:bookmarkStart w:id="192" w:name="_Toc379605683"/>
      <w:r>
        <w:lastRenderedPageBreak/>
        <w:t>DAFTAR TABEL</w:t>
      </w:r>
      <w:bookmarkEnd w:id="192"/>
    </w:p>
    <w:p w14:paraId="77FC111D" w14:textId="77777777" w:rsidR="005754DF" w:rsidRDefault="005754DF" w:rsidP="000E73FB">
      <w:pPr>
        <w:pStyle w:val="Heading1"/>
        <w:numPr>
          <w:ilvl w:val="0"/>
          <w:numId w:val="0"/>
        </w:numPr>
      </w:pPr>
      <w:bookmarkStart w:id="193" w:name="_Toc379605684"/>
      <w:r>
        <w:lastRenderedPageBreak/>
        <w:t>DAFTAR ALGORITMA</w:t>
      </w:r>
      <w:bookmarkEnd w:id="193"/>
    </w:p>
    <w:p w14:paraId="1C298165" w14:textId="77777777" w:rsidR="00062042" w:rsidRPr="0053489E" w:rsidRDefault="000B20F7" w:rsidP="0039142B">
      <w:fldSimple w:instr=" TOC \h \z \c &quot;Algoritma&quot; ">
        <w:r w:rsidR="007E1F4D">
          <w:rPr>
            <w:b/>
            <w:bCs/>
            <w:noProof/>
          </w:rPr>
          <w:t>No table of figures entries found.</w:t>
        </w:r>
      </w:fldSimple>
    </w:p>
    <w:p w14:paraId="7F55BCE7" w14:textId="77777777" w:rsidR="005754DF" w:rsidRDefault="005754DF" w:rsidP="000E73FB">
      <w:pPr>
        <w:pStyle w:val="Heading1"/>
        <w:numPr>
          <w:ilvl w:val="0"/>
          <w:numId w:val="0"/>
        </w:numPr>
      </w:pPr>
      <w:bookmarkStart w:id="194" w:name="_Toc379605685"/>
      <w:r>
        <w:lastRenderedPageBreak/>
        <w:t>DAFTAR KODE SUMBER</w:t>
      </w:r>
      <w:bookmarkEnd w:id="194"/>
    </w:p>
    <w:p w14:paraId="173CF97C" w14:textId="77777777" w:rsidR="005754DF" w:rsidRDefault="005754DF">
      <w:pPr>
        <w:pStyle w:val="TableofFigures"/>
        <w:tabs>
          <w:tab w:val="right" w:leader="dot" w:pos="7928"/>
        </w:tabs>
        <w:rPr>
          <w:rFonts w:asciiTheme="minorHAnsi" w:eastAsiaTheme="minorEastAsia" w:hAnsiTheme="minorHAnsi" w:cstheme="minorBidi"/>
          <w:noProof/>
          <w:sz w:val="22"/>
        </w:rPr>
      </w:pPr>
      <w:r>
        <w:fldChar w:fldCharType="begin"/>
      </w:r>
      <w:r>
        <w:instrText xml:space="preserve"> TOC \h \z \c "Kode Sumber" </w:instrText>
      </w:r>
      <w:r>
        <w:fldChar w:fldCharType="separate"/>
      </w:r>
      <w:hyperlink w:anchor="_Toc292946306" w:history="1">
        <w:r w:rsidRPr="00B02823">
          <w:rPr>
            <w:rStyle w:val="Hyperlink"/>
            <w:noProof/>
          </w:rPr>
          <w:t>Kode Sumber 3.1 Contoh penggalan dokumen HTML dengan isi berita pada node dengan tipe Paragraph.</w:t>
        </w:r>
        <w:r>
          <w:rPr>
            <w:noProof/>
            <w:webHidden/>
          </w:rPr>
          <w:tab/>
        </w:r>
        <w:r>
          <w:rPr>
            <w:noProof/>
            <w:webHidden/>
          </w:rPr>
          <w:fldChar w:fldCharType="begin"/>
        </w:r>
        <w:r>
          <w:rPr>
            <w:noProof/>
            <w:webHidden/>
          </w:rPr>
          <w:instrText xml:space="preserve"> PAGEREF _Toc292946306 \h </w:instrText>
        </w:r>
        <w:r>
          <w:rPr>
            <w:noProof/>
            <w:webHidden/>
          </w:rPr>
        </w:r>
        <w:r>
          <w:rPr>
            <w:noProof/>
            <w:webHidden/>
          </w:rPr>
          <w:fldChar w:fldCharType="separate"/>
        </w:r>
        <w:r>
          <w:rPr>
            <w:noProof/>
            <w:webHidden/>
          </w:rPr>
          <w:t>23</w:t>
        </w:r>
        <w:r>
          <w:rPr>
            <w:noProof/>
            <w:webHidden/>
          </w:rPr>
          <w:fldChar w:fldCharType="end"/>
        </w:r>
      </w:hyperlink>
    </w:p>
    <w:p w14:paraId="193BBE6D" w14:textId="77777777" w:rsidR="005754DF" w:rsidRPr="0077594C" w:rsidRDefault="005754DF" w:rsidP="000E73FB">
      <w:r>
        <w:fldChar w:fldCharType="end"/>
      </w:r>
    </w:p>
    <w:p w14:paraId="24050DCD" w14:textId="77777777" w:rsidR="00EB58C9" w:rsidRDefault="002469BC" w:rsidP="002469BC">
      <w:pPr>
        <w:pStyle w:val="Heading1"/>
        <w:numPr>
          <w:ilvl w:val="0"/>
          <w:numId w:val="0"/>
        </w:numPr>
      </w:pPr>
      <w:bookmarkStart w:id="195" w:name="_Toc379605686"/>
      <w:r>
        <w:lastRenderedPageBreak/>
        <w:t>DAFTAR LAMPIRAN</w:t>
      </w:r>
      <w:bookmarkEnd w:id="195"/>
    </w:p>
    <w:p w14:paraId="70EF3FC5" w14:textId="77777777" w:rsidR="002469BC" w:rsidRPr="002469BC" w:rsidRDefault="002469BC" w:rsidP="002469BC">
      <w:pPr>
        <w:sectPr w:rsidR="002469BC" w:rsidRPr="002469BC" w:rsidSect="001E0C7E">
          <w:pgSz w:w="11907" w:h="16839" w:code="9"/>
          <w:pgMar w:top="1701" w:right="1701" w:bottom="1701" w:left="2268" w:header="720" w:footer="720" w:gutter="0"/>
          <w:pgNumType w:fmt="lowerRoman" w:start="1"/>
          <w:cols w:space="720"/>
          <w:titlePg/>
          <w:docGrid w:linePitch="360"/>
        </w:sectPr>
      </w:pPr>
    </w:p>
    <w:p w14:paraId="256E61A7" w14:textId="77777777" w:rsidR="00E360AB" w:rsidRDefault="00F76CF0" w:rsidP="00F76CF0">
      <w:pPr>
        <w:pStyle w:val="Heading1"/>
      </w:pPr>
      <w:r>
        <w:lastRenderedPageBreak/>
        <w:br/>
      </w:r>
      <w:bookmarkStart w:id="196" w:name="_Toc292386337"/>
      <w:bookmarkStart w:id="197" w:name="_Toc379605687"/>
      <w:r>
        <w:t>PENDAHULUAN</w:t>
      </w:r>
      <w:bookmarkEnd w:id="196"/>
      <w:bookmarkEnd w:id="197"/>
    </w:p>
    <w:p w14:paraId="16A50B87" w14:textId="1D4400C7" w:rsidR="00A8652E" w:rsidDel="0018406D" w:rsidRDefault="00A8652E" w:rsidP="00CB46E3">
      <w:pPr>
        <w:rPr>
          <w:del w:id="198" w:author="Husni Mubarok" w:date="2022-01-27T14:02:00Z"/>
        </w:rPr>
      </w:pPr>
      <w:del w:id="199" w:author="Husni Mubarok" w:date="2022-01-27T14:02:00Z">
        <w:r w:rsidRPr="00A8652E" w:rsidDel="0018406D">
          <w:delTex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delText>
        </w:r>
      </w:del>
    </w:p>
    <w:p w14:paraId="54B7F4F0" w14:textId="77777777" w:rsidR="00AF65DC" w:rsidRDefault="00AF65DC" w:rsidP="00CB46E3">
      <w:pPr>
        <w:pStyle w:val="Heading2"/>
      </w:pPr>
      <w:bookmarkStart w:id="200" w:name="_Toc294459967"/>
      <w:bookmarkStart w:id="201" w:name="_Toc294460223"/>
      <w:bookmarkStart w:id="202" w:name="_Toc294460481"/>
      <w:bookmarkStart w:id="203" w:name="_Toc379605688"/>
      <w:bookmarkEnd w:id="200"/>
      <w:bookmarkEnd w:id="201"/>
      <w:bookmarkEnd w:id="202"/>
      <w:r>
        <w:t xml:space="preserve">Latar </w:t>
      </w:r>
      <w:proofErr w:type="spellStart"/>
      <w:r>
        <w:t>Belakang</w:t>
      </w:r>
      <w:bookmarkEnd w:id="203"/>
      <w:proofErr w:type="spellEnd"/>
    </w:p>
    <w:p w14:paraId="24830897" w14:textId="77777777" w:rsidR="0018406D" w:rsidRDefault="0018406D" w:rsidP="0018406D">
      <w:pPr>
        <w:autoSpaceDE w:val="0"/>
        <w:autoSpaceDN w:val="0"/>
        <w:adjustRightInd w:val="0"/>
        <w:spacing w:after="0" w:line="480" w:lineRule="auto"/>
        <w:ind w:firstLine="720"/>
        <w:rPr>
          <w:ins w:id="204" w:author="Husni Mubarok" w:date="2022-01-27T14:02:00Z"/>
          <w:szCs w:val="24"/>
        </w:rPr>
      </w:pPr>
      <w:proofErr w:type="spellStart"/>
      <w:ins w:id="205" w:author="Husni Mubarok" w:date="2022-01-27T14:02:00Z">
        <w:r>
          <w:rPr>
            <w:szCs w:val="24"/>
          </w:rPr>
          <w:t>Perkembangan</w:t>
        </w:r>
        <w:proofErr w:type="spellEnd"/>
        <w:r>
          <w:rPr>
            <w:szCs w:val="24"/>
          </w:rPr>
          <w:t xml:space="preserve"> </w:t>
        </w:r>
        <w:proofErr w:type="spellStart"/>
        <w:r>
          <w:rPr>
            <w:szCs w:val="24"/>
          </w:rPr>
          <w:t>teknologi</w:t>
        </w:r>
        <w:proofErr w:type="spellEnd"/>
        <w:r>
          <w:rPr>
            <w:szCs w:val="24"/>
          </w:rPr>
          <w:t xml:space="preserve"> yang </w:t>
        </w:r>
        <w:proofErr w:type="spellStart"/>
        <w:r>
          <w:rPr>
            <w:szCs w:val="24"/>
          </w:rPr>
          <w:t>begitu</w:t>
        </w:r>
        <w:proofErr w:type="spellEnd"/>
        <w:r>
          <w:rPr>
            <w:szCs w:val="24"/>
          </w:rPr>
          <w:t xml:space="preserve"> </w:t>
        </w:r>
        <w:proofErr w:type="spellStart"/>
        <w:r>
          <w:rPr>
            <w:szCs w:val="24"/>
          </w:rPr>
          <w:t>pesat</w:t>
        </w:r>
        <w:proofErr w:type="spellEnd"/>
        <w:r>
          <w:rPr>
            <w:szCs w:val="24"/>
          </w:rPr>
          <w:t xml:space="preserve"> </w:t>
        </w:r>
        <w:proofErr w:type="spellStart"/>
        <w:r>
          <w:rPr>
            <w:szCs w:val="24"/>
          </w:rPr>
          <w:t>telah</w:t>
        </w:r>
        <w:proofErr w:type="spellEnd"/>
        <w:r>
          <w:rPr>
            <w:szCs w:val="24"/>
          </w:rPr>
          <w:t xml:space="preserve"> </w:t>
        </w:r>
        <w:proofErr w:type="spellStart"/>
        <w:r>
          <w:rPr>
            <w:szCs w:val="24"/>
          </w:rPr>
          <w:t>memberikan</w:t>
        </w:r>
        <w:proofErr w:type="spellEnd"/>
        <w:r>
          <w:rPr>
            <w:szCs w:val="24"/>
          </w:rPr>
          <w:t xml:space="preserve"> </w:t>
        </w:r>
        <w:proofErr w:type="spellStart"/>
        <w:r>
          <w:rPr>
            <w:szCs w:val="24"/>
          </w:rPr>
          <w:t>banyak</w:t>
        </w:r>
        <w:proofErr w:type="spellEnd"/>
        <w:r>
          <w:rPr>
            <w:szCs w:val="24"/>
          </w:rPr>
          <w:t xml:space="preserve"> </w:t>
        </w:r>
        <w:proofErr w:type="spellStart"/>
        <w:r>
          <w:rPr>
            <w:szCs w:val="24"/>
          </w:rPr>
          <w:t>dampak</w:t>
        </w:r>
        <w:proofErr w:type="spellEnd"/>
        <w:r>
          <w:rPr>
            <w:szCs w:val="24"/>
          </w:rPr>
          <w:t xml:space="preserve"> </w:t>
        </w:r>
        <w:proofErr w:type="spellStart"/>
        <w:r>
          <w:rPr>
            <w:szCs w:val="24"/>
          </w:rPr>
          <w:t>positif</w:t>
        </w:r>
        <w:proofErr w:type="spellEnd"/>
        <w:r>
          <w:rPr>
            <w:szCs w:val="24"/>
          </w:rPr>
          <w:t xml:space="preserve"> </w:t>
        </w:r>
        <w:proofErr w:type="spellStart"/>
        <w:r>
          <w:rPr>
            <w:szCs w:val="24"/>
          </w:rPr>
          <w:t>bagi</w:t>
        </w:r>
        <w:proofErr w:type="spellEnd"/>
        <w:r>
          <w:rPr>
            <w:szCs w:val="24"/>
          </w:rPr>
          <w:t xml:space="preserve"> </w:t>
        </w:r>
        <w:proofErr w:type="spellStart"/>
        <w:r>
          <w:rPr>
            <w:szCs w:val="24"/>
          </w:rPr>
          <w:t>kehidupan</w:t>
        </w:r>
        <w:proofErr w:type="spellEnd"/>
        <w:r>
          <w:rPr>
            <w:szCs w:val="24"/>
          </w:rPr>
          <w:t xml:space="preserve"> </w:t>
        </w:r>
        <w:proofErr w:type="spellStart"/>
        <w:r>
          <w:rPr>
            <w:szCs w:val="24"/>
          </w:rPr>
          <w:t>manusia</w:t>
        </w:r>
        <w:proofErr w:type="spellEnd"/>
        <w:r>
          <w:rPr>
            <w:szCs w:val="24"/>
          </w:rPr>
          <w:t xml:space="preserve">. </w:t>
        </w:r>
        <w:proofErr w:type="spellStart"/>
        <w:r>
          <w:rPr>
            <w:szCs w:val="24"/>
          </w:rPr>
          <w:t>Khususnya</w:t>
        </w:r>
        <w:proofErr w:type="spellEnd"/>
        <w:r>
          <w:rPr>
            <w:szCs w:val="24"/>
          </w:rPr>
          <w:t xml:space="preserve"> </w:t>
        </w:r>
        <w:proofErr w:type="spellStart"/>
        <w:r>
          <w:rPr>
            <w:szCs w:val="24"/>
          </w:rPr>
          <w:t>perkembangan</w:t>
        </w:r>
        <w:proofErr w:type="spellEnd"/>
        <w:r>
          <w:rPr>
            <w:szCs w:val="24"/>
          </w:rPr>
          <w:t xml:space="preserve"> internet dan </w:t>
        </w:r>
        <w:proofErr w:type="spellStart"/>
        <w:r>
          <w:rPr>
            <w:szCs w:val="24"/>
          </w:rPr>
          <w:t>teknologi</w:t>
        </w:r>
        <w:proofErr w:type="spellEnd"/>
        <w:r>
          <w:rPr>
            <w:szCs w:val="24"/>
          </w:rPr>
          <w:t xml:space="preserve"> </w:t>
        </w:r>
        <w:proofErr w:type="spellStart"/>
        <w:r>
          <w:rPr>
            <w:szCs w:val="24"/>
          </w:rPr>
          <w:t>komunikasi</w:t>
        </w:r>
        <w:proofErr w:type="spellEnd"/>
        <w:r>
          <w:rPr>
            <w:szCs w:val="24"/>
          </w:rPr>
          <w:t xml:space="preserve">. </w:t>
        </w:r>
        <w:proofErr w:type="spellStart"/>
        <w:r>
          <w:rPr>
            <w:szCs w:val="24"/>
          </w:rPr>
          <w:t>Manusia</w:t>
        </w:r>
        <w:proofErr w:type="spellEnd"/>
        <w:r>
          <w:rPr>
            <w:szCs w:val="24"/>
          </w:rPr>
          <w:t xml:space="preserve"> </w:t>
        </w:r>
        <w:proofErr w:type="spellStart"/>
        <w:r>
          <w:rPr>
            <w:szCs w:val="24"/>
          </w:rPr>
          <w:t>dapat</w:t>
        </w:r>
        <w:proofErr w:type="spellEnd"/>
        <w:r>
          <w:rPr>
            <w:szCs w:val="24"/>
          </w:rPr>
          <w:t xml:space="preserve"> </w:t>
        </w:r>
        <w:proofErr w:type="spellStart"/>
        <w:r>
          <w:rPr>
            <w:szCs w:val="24"/>
          </w:rPr>
          <w:t>saling</w:t>
        </w:r>
        <w:proofErr w:type="spellEnd"/>
        <w:r>
          <w:rPr>
            <w:szCs w:val="24"/>
          </w:rPr>
          <w:t xml:space="preserve"> </w:t>
        </w:r>
        <w:proofErr w:type="spellStart"/>
        <w:r>
          <w:rPr>
            <w:szCs w:val="24"/>
          </w:rPr>
          <w:t>terhubung</w:t>
        </w:r>
        <w:proofErr w:type="spellEnd"/>
        <w:r>
          <w:rPr>
            <w:szCs w:val="24"/>
          </w:rPr>
          <w:t xml:space="preserve"> dan </w:t>
        </w:r>
        <w:proofErr w:type="spellStart"/>
        <w:r>
          <w:rPr>
            <w:szCs w:val="24"/>
          </w:rPr>
          <w:t>berbagi</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melalui</w:t>
        </w:r>
        <w:proofErr w:type="spellEnd"/>
        <w:r>
          <w:rPr>
            <w:szCs w:val="24"/>
          </w:rPr>
          <w:t xml:space="preserve"> </w:t>
        </w:r>
        <w:proofErr w:type="spellStart"/>
        <w:r>
          <w:rPr>
            <w:szCs w:val="24"/>
          </w:rPr>
          <w:t>jaringan</w:t>
        </w:r>
        <w:proofErr w:type="spellEnd"/>
        <w:r>
          <w:rPr>
            <w:szCs w:val="24"/>
          </w:rPr>
          <w:t xml:space="preserve"> internet. </w:t>
        </w:r>
      </w:ins>
    </w:p>
    <w:p w14:paraId="51ED5AE7" w14:textId="77777777" w:rsidR="0018406D" w:rsidRDefault="0018406D" w:rsidP="0018406D">
      <w:pPr>
        <w:autoSpaceDE w:val="0"/>
        <w:autoSpaceDN w:val="0"/>
        <w:adjustRightInd w:val="0"/>
        <w:spacing w:after="0" w:line="480" w:lineRule="auto"/>
        <w:ind w:firstLine="720"/>
        <w:rPr>
          <w:ins w:id="206" w:author="Husni Mubarok" w:date="2022-01-27T14:02:00Z"/>
          <w:szCs w:val="24"/>
        </w:rPr>
      </w:pPr>
      <w:ins w:id="207" w:author="Husni Mubarok" w:date="2022-01-27T14:02:00Z">
        <w:r>
          <w:rPr>
            <w:szCs w:val="24"/>
          </w:rPr>
          <w:t xml:space="preserve">Saat </w:t>
        </w:r>
        <w:proofErr w:type="spellStart"/>
        <w:r>
          <w:rPr>
            <w:szCs w:val="24"/>
          </w:rPr>
          <w:t>ini</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4 </w:t>
        </w:r>
        <w:proofErr w:type="spellStart"/>
        <w:r>
          <w:rPr>
            <w:szCs w:val="24"/>
          </w:rPr>
          <w:t>miliar</w:t>
        </w:r>
        <w:proofErr w:type="spellEnd"/>
        <w:r>
          <w:rPr>
            <w:szCs w:val="24"/>
          </w:rPr>
          <w:t xml:space="preserve"> </w:t>
        </w:r>
        <w:proofErr w:type="spellStart"/>
        <w:r>
          <w:rPr>
            <w:szCs w:val="24"/>
          </w:rPr>
          <w:t>manusia</w:t>
        </w:r>
        <w:proofErr w:type="spellEnd"/>
        <w:r>
          <w:rPr>
            <w:szCs w:val="24"/>
          </w:rPr>
          <w:t xml:space="preserve"> </w:t>
        </w:r>
        <w:proofErr w:type="spellStart"/>
        <w:r>
          <w:rPr>
            <w:szCs w:val="24"/>
          </w:rPr>
          <w:t>sudah</w:t>
        </w:r>
        <w:proofErr w:type="spellEnd"/>
        <w:r>
          <w:rPr>
            <w:szCs w:val="24"/>
          </w:rPr>
          <w:t xml:space="preserve"> </w:t>
        </w:r>
        <w:proofErr w:type="spellStart"/>
        <w:r>
          <w:rPr>
            <w:szCs w:val="24"/>
          </w:rPr>
          <w:t>menggunakan</w:t>
        </w:r>
        <w:proofErr w:type="spellEnd"/>
        <w:r>
          <w:rPr>
            <w:szCs w:val="24"/>
          </w:rPr>
          <w:t xml:space="preserve"> internet. Ada </w:t>
        </w:r>
        <w:proofErr w:type="spellStart"/>
        <w:r>
          <w:rPr>
            <w:szCs w:val="24"/>
          </w:rPr>
          <w:t>banyak</w:t>
        </w:r>
        <w:proofErr w:type="spellEnd"/>
        <w:r>
          <w:rPr>
            <w:szCs w:val="24"/>
          </w:rPr>
          <w:t xml:space="preserve"> </w:t>
        </w:r>
        <w:proofErr w:type="spellStart"/>
        <w:r>
          <w:rPr>
            <w:szCs w:val="24"/>
          </w:rPr>
          <w:t>aktivitas</w:t>
        </w:r>
        <w:proofErr w:type="spellEnd"/>
        <w:r>
          <w:rPr>
            <w:szCs w:val="24"/>
          </w:rPr>
          <w:t xml:space="preserve"> yang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menggunakan</w:t>
        </w:r>
        <w:proofErr w:type="spellEnd"/>
        <w:r>
          <w:rPr>
            <w:szCs w:val="24"/>
          </w:rPr>
          <w:t xml:space="preserve"> internet salah </w:t>
        </w:r>
        <w:proofErr w:type="spellStart"/>
        <w:r>
          <w:rPr>
            <w:szCs w:val="24"/>
          </w:rPr>
          <w:t>satunya</w:t>
        </w:r>
        <w:proofErr w:type="spellEnd"/>
        <w:r>
          <w:rPr>
            <w:szCs w:val="24"/>
          </w:rPr>
          <w:t xml:space="preserve"> </w:t>
        </w:r>
        <w:proofErr w:type="spellStart"/>
        <w:r>
          <w:rPr>
            <w:szCs w:val="24"/>
          </w:rPr>
          <w:t>adalah</w:t>
        </w:r>
        <w:proofErr w:type="spellEnd"/>
        <w:r>
          <w:rPr>
            <w:szCs w:val="24"/>
          </w:rPr>
          <w:t xml:space="preserve"> </w:t>
        </w:r>
        <w:proofErr w:type="spellStart"/>
        <w:r>
          <w:rPr>
            <w:szCs w:val="24"/>
          </w:rPr>
          <w:t>penggunaan</w:t>
        </w:r>
        <w:proofErr w:type="spellEnd"/>
        <w:r>
          <w:rPr>
            <w:szCs w:val="24"/>
          </w:rPr>
          <w:t xml:space="preserve"> media </w:t>
        </w:r>
        <w:proofErr w:type="spellStart"/>
        <w:r>
          <w:rPr>
            <w:szCs w:val="24"/>
          </w:rPr>
          <w:t>sosial</w:t>
        </w:r>
        <w:proofErr w:type="spellEnd"/>
        <w:r>
          <w:rPr>
            <w:szCs w:val="24"/>
          </w:rPr>
          <w:t xml:space="preserve">, </w:t>
        </w:r>
        <w:proofErr w:type="spellStart"/>
        <w:r>
          <w:rPr>
            <w:szCs w:val="24"/>
          </w:rPr>
          <w:t>jumlah</w:t>
        </w:r>
        <w:proofErr w:type="spellEnd"/>
        <w:r>
          <w:rPr>
            <w:szCs w:val="24"/>
          </w:rPr>
          <w:t xml:space="preserve"> </w:t>
        </w:r>
        <w:proofErr w:type="spellStart"/>
        <w:r>
          <w:rPr>
            <w:szCs w:val="24"/>
          </w:rPr>
          <w:t>penggunanya</w:t>
        </w:r>
        <w:proofErr w:type="spellEnd"/>
        <w:r>
          <w:rPr>
            <w:szCs w:val="24"/>
          </w:rPr>
          <w:t xml:space="preserve"> juga </w:t>
        </w:r>
        <w:proofErr w:type="spellStart"/>
        <w:r>
          <w:rPr>
            <w:szCs w:val="24"/>
          </w:rPr>
          <w:t>mencapai</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4 </w:t>
        </w:r>
        <w:proofErr w:type="spellStart"/>
        <w:r>
          <w:rPr>
            <w:szCs w:val="24"/>
          </w:rPr>
          <w:t>miliar</w:t>
        </w:r>
        <w:proofErr w:type="spellEnd"/>
        <w:r>
          <w:rPr>
            <w:szCs w:val="24"/>
          </w:rPr>
          <w:t xml:space="preserve">. </w:t>
        </w:r>
        <w:proofErr w:type="spellStart"/>
        <w:r>
          <w:rPr>
            <w:szCs w:val="24"/>
          </w:rPr>
          <w:t>Khususnya</w:t>
        </w:r>
        <w:proofErr w:type="spellEnd"/>
        <w:r>
          <w:rPr>
            <w:szCs w:val="24"/>
          </w:rPr>
          <w:t xml:space="preserve"> </w:t>
        </w:r>
        <w:proofErr w:type="spellStart"/>
        <w:r>
          <w:rPr>
            <w:szCs w:val="24"/>
          </w:rPr>
          <w:t>indonesia</w:t>
        </w:r>
        <w:proofErr w:type="spellEnd"/>
        <w:r>
          <w:rPr>
            <w:szCs w:val="24"/>
          </w:rPr>
          <w:t xml:space="preserve">, </w:t>
        </w:r>
        <w:proofErr w:type="spellStart"/>
        <w:r>
          <w:rPr>
            <w:szCs w:val="24"/>
          </w:rPr>
          <w:t>pengguna</w:t>
        </w:r>
        <w:proofErr w:type="spellEnd"/>
        <w:r>
          <w:rPr>
            <w:szCs w:val="24"/>
          </w:rPr>
          <w:t xml:space="preserve"> media </w:t>
        </w:r>
        <w:proofErr w:type="spellStart"/>
        <w:r>
          <w:rPr>
            <w:szCs w:val="24"/>
          </w:rPr>
          <w:t>sosial</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60% </w:t>
        </w:r>
        <w:proofErr w:type="spellStart"/>
        <w:r>
          <w:rPr>
            <w:szCs w:val="24"/>
          </w:rPr>
          <w:t>dari</w:t>
        </w:r>
        <w:proofErr w:type="spellEnd"/>
        <w:r>
          <w:rPr>
            <w:szCs w:val="24"/>
          </w:rPr>
          <w:t xml:space="preserve"> </w:t>
        </w:r>
        <w:proofErr w:type="spellStart"/>
        <w:r>
          <w:rPr>
            <w:szCs w:val="24"/>
          </w:rPr>
          <w:t>penduduk</w:t>
        </w:r>
        <w:proofErr w:type="spellEnd"/>
        <w:r>
          <w:rPr>
            <w:szCs w:val="24"/>
          </w:rPr>
          <w:t xml:space="preserve"> </w:t>
        </w:r>
        <w:proofErr w:type="spellStart"/>
        <w:r>
          <w:rPr>
            <w:szCs w:val="24"/>
          </w:rPr>
          <w:t>indonesia</w:t>
        </w:r>
        <w:proofErr w:type="spellEnd"/>
        <w:r>
          <w:rPr>
            <w:szCs w:val="24"/>
          </w:rPr>
          <w:t xml:space="preserve"> </w:t>
        </w:r>
        <w:proofErr w:type="spellStart"/>
        <w:r>
          <w:rPr>
            <w:szCs w:val="24"/>
          </w:rPr>
          <w:t>yaitu</w:t>
        </w:r>
        <w:proofErr w:type="spellEnd"/>
        <w:r>
          <w:rPr>
            <w:szCs w:val="24"/>
          </w:rPr>
          <w:t xml:space="preserve"> </w:t>
        </w:r>
        <w:proofErr w:type="spellStart"/>
        <w:r>
          <w:rPr>
            <w:szCs w:val="24"/>
          </w:rPr>
          <w:t>sekitar</w:t>
        </w:r>
        <w:proofErr w:type="spellEnd"/>
        <w:r>
          <w:rPr>
            <w:szCs w:val="24"/>
          </w:rPr>
          <w:t xml:space="preserve"> 170 </w:t>
        </w:r>
        <w:proofErr w:type="spellStart"/>
        <w:r>
          <w:rPr>
            <w:szCs w:val="24"/>
          </w:rPr>
          <w:t>juta</w:t>
        </w:r>
        <w:proofErr w:type="spellEnd"/>
        <w:r>
          <w:rPr>
            <w:szCs w:val="24"/>
          </w:rPr>
          <w:t xml:space="preserve"> </w:t>
        </w:r>
        <w:proofErr w:type="spellStart"/>
        <w:r>
          <w:rPr>
            <w:szCs w:val="24"/>
          </w:rPr>
          <w:t>dari</w:t>
        </w:r>
        <w:proofErr w:type="spellEnd"/>
        <w:r>
          <w:rPr>
            <w:szCs w:val="24"/>
          </w:rPr>
          <w:t xml:space="preserve"> 274 </w:t>
        </w:r>
        <w:proofErr w:type="spellStart"/>
        <w:r>
          <w:rPr>
            <w:szCs w:val="24"/>
          </w:rPr>
          <w:t>juta</w:t>
        </w:r>
        <w:proofErr w:type="spellEnd"/>
        <w:r>
          <w:rPr>
            <w:szCs w:val="24"/>
          </w:rPr>
          <w:t xml:space="preserve"> </w:t>
        </w:r>
        <w:proofErr w:type="spellStart"/>
        <w:r>
          <w:rPr>
            <w:szCs w:val="24"/>
          </w:rPr>
          <w:t>jiwa</w:t>
        </w:r>
        <w:proofErr w:type="spellEnd"/>
        <w:r>
          <w:rPr>
            <w:szCs w:val="24"/>
          </w:rPr>
          <w:t xml:space="preserve"> dan </w:t>
        </w:r>
        <w:proofErr w:type="spellStart"/>
        <w:r>
          <w:rPr>
            <w:szCs w:val="24"/>
          </w:rPr>
          <w:t>terus</w:t>
        </w:r>
        <w:proofErr w:type="spellEnd"/>
        <w:r>
          <w:rPr>
            <w:szCs w:val="24"/>
          </w:rPr>
          <w:t xml:space="preserve"> </w:t>
        </w:r>
        <w:proofErr w:type="spellStart"/>
        <w:r>
          <w:rPr>
            <w:szCs w:val="24"/>
          </w:rPr>
          <w:t>bertambah</w:t>
        </w:r>
        <w:proofErr w:type="spellEnd"/>
        <w:r>
          <w:rPr>
            <w:szCs w:val="24"/>
          </w:rPr>
          <w:t xml:space="preserve">. </w:t>
        </w:r>
      </w:ins>
    </w:p>
    <w:p w14:paraId="19C525CA" w14:textId="77777777" w:rsidR="0018406D" w:rsidRDefault="0018406D" w:rsidP="0018406D">
      <w:pPr>
        <w:autoSpaceDE w:val="0"/>
        <w:autoSpaceDN w:val="0"/>
        <w:adjustRightInd w:val="0"/>
        <w:spacing w:after="0" w:line="480" w:lineRule="auto"/>
        <w:ind w:firstLine="720"/>
        <w:rPr>
          <w:ins w:id="208" w:author="Husni Mubarok" w:date="2022-01-27T14:02:00Z"/>
          <w:szCs w:val="24"/>
        </w:rPr>
      </w:pPr>
      <w:ins w:id="209" w:author="Husni Mubarok" w:date="2022-01-27T14:02:00Z">
        <w:r>
          <w:rPr>
            <w:szCs w:val="24"/>
          </w:rPr>
          <w:t xml:space="preserve">Seiring </w:t>
        </w:r>
        <w:proofErr w:type="spellStart"/>
        <w:r>
          <w:rPr>
            <w:szCs w:val="24"/>
          </w:rPr>
          <w:t>perkembangan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ada</w:t>
        </w:r>
        <w:proofErr w:type="spellEnd"/>
        <w:r>
          <w:rPr>
            <w:szCs w:val="24"/>
          </w:rPr>
          <w:t xml:space="preserve"> </w:t>
        </w:r>
        <w:proofErr w:type="spellStart"/>
        <w:r>
          <w:rPr>
            <w:szCs w:val="24"/>
          </w:rPr>
          <w:t>banyak</w:t>
        </w:r>
        <w:proofErr w:type="spellEnd"/>
        <w:r>
          <w:rPr>
            <w:szCs w:val="24"/>
          </w:rPr>
          <w:t xml:space="preserve"> </w:t>
        </w:r>
        <w:proofErr w:type="spellStart"/>
        <w:r>
          <w:rPr>
            <w:szCs w:val="24"/>
          </w:rPr>
          <w:t>sekali</w:t>
        </w:r>
        <w:proofErr w:type="spellEnd"/>
        <w:r>
          <w:rPr>
            <w:szCs w:val="24"/>
          </w:rPr>
          <w:t xml:space="preserve"> </w:t>
        </w:r>
        <w:proofErr w:type="spellStart"/>
        <w:r>
          <w:rPr>
            <w:szCs w:val="24"/>
          </w:rPr>
          <w:t>aplikasi</w:t>
        </w:r>
        <w:proofErr w:type="spellEnd"/>
        <w:r>
          <w:rPr>
            <w:szCs w:val="24"/>
          </w:rPr>
          <w:t xml:space="preserve"> media </w:t>
        </w:r>
        <w:proofErr w:type="spellStart"/>
        <w:r>
          <w:rPr>
            <w:szCs w:val="24"/>
          </w:rPr>
          <w:t>sosial</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salah </w:t>
        </w:r>
        <w:proofErr w:type="spellStart"/>
        <w:r>
          <w:rPr>
            <w:szCs w:val="24"/>
          </w:rPr>
          <w:t>satunya</w:t>
        </w:r>
        <w:proofErr w:type="spellEnd"/>
        <w:r>
          <w:rPr>
            <w:szCs w:val="24"/>
          </w:rPr>
          <w:t xml:space="preserve"> </w:t>
        </w:r>
        <w:proofErr w:type="spellStart"/>
        <w:r>
          <w:rPr>
            <w:szCs w:val="24"/>
          </w:rPr>
          <w:t>adalah</w:t>
        </w:r>
        <w:proofErr w:type="spellEnd"/>
        <w:r>
          <w:rPr>
            <w:szCs w:val="24"/>
          </w:rPr>
          <w:t xml:space="preserve"> </w:t>
        </w:r>
        <w:proofErr w:type="spellStart"/>
        <w:r>
          <w:rPr>
            <w:szCs w:val="24"/>
          </w:rPr>
          <w:t>aplikasi</w:t>
        </w:r>
        <w:proofErr w:type="spellEnd"/>
        <w:r>
          <w:rPr>
            <w:szCs w:val="24"/>
          </w:rPr>
          <w:t xml:space="preserve"> </w:t>
        </w:r>
        <w:r>
          <w:rPr>
            <w:i/>
            <w:iCs/>
            <w:szCs w:val="24"/>
          </w:rPr>
          <w:t>“</w:t>
        </w:r>
        <w:proofErr w:type="gramStart"/>
        <w:r>
          <w:rPr>
            <w:i/>
            <w:iCs/>
            <w:szCs w:val="24"/>
          </w:rPr>
          <w:t xml:space="preserve">chatting” </w:t>
        </w:r>
        <w:r>
          <w:rPr>
            <w:szCs w:val="24"/>
          </w:rPr>
          <w:t xml:space="preserve"> </w:t>
        </w:r>
        <w:proofErr w:type="spellStart"/>
        <w:r>
          <w:rPr>
            <w:i/>
            <w:iCs/>
            <w:szCs w:val="24"/>
          </w:rPr>
          <w:t>whatsapp</w:t>
        </w:r>
        <w:proofErr w:type="spellEnd"/>
        <w:proofErr w:type="gramEnd"/>
        <w:r>
          <w:rPr>
            <w:szCs w:val="24"/>
          </w:rPr>
          <w:t xml:space="preserve">. </w:t>
        </w:r>
        <w:proofErr w:type="spellStart"/>
        <w:r>
          <w:rPr>
            <w:szCs w:val="24"/>
          </w:rPr>
          <w:t>Aplikasi</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2 </w:t>
        </w:r>
        <w:proofErr w:type="spellStart"/>
        <w:r>
          <w:rPr>
            <w:szCs w:val="24"/>
          </w:rPr>
          <w:t>miliar</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seluruh</w:t>
        </w:r>
        <w:proofErr w:type="spellEnd"/>
        <w:r>
          <w:rPr>
            <w:szCs w:val="24"/>
          </w:rPr>
          <w:t xml:space="preserve"> dunia dan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60 </w:t>
        </w:r>
        <w:proofErr w:type="spellStart"/>
        <w:r>
          <w:rPr>
            <w:szCs w:val="24"/>
          </w:rPr>
          <w:t>juta</w:t>
        </w:r>
        <w:proofErr w:type="spellEnd"/>
        <w:r>
          <w:rPr>
            <w:szCs w:val="24"/>
          </w:rPr>
          <w:t xml:space="preserve"> </w:t>
        </w:r>
        <w:proofErr w:type="spellStart"/>
        <w:r>
          <w:rPr>
            <w:szCs w:val="24"/>
          </w:rPr>
          <w:t>pengguna</w:t>
        </w:r>
        <w:proofErr w:type="spellEnd"/>
        <w:r>
          <w:rPr>
            <w:szCs w:val="24"/>
          </w:rPr>
          <w:t xml:space="preserve"> di Indonesia. </w:t>
        </w:r>
        <w:proofErr w:type="spellStart"/>
        <w:r>
          <w:rPr>
            <w:szCs w:val="24"/>
          </w:rPr>
          <w:t>Dengan</w:t>
        </w:r>
        <w:proofErr w:type="spellEnd"/>
        <w:r>
          <w:rPr>
            <w:szCs w:val="24"/>
          </w:rPr>
          <w:t xml:space="preserve"> </w:t>
        </w:r>
        <w:proofErr w:type="spellStart"/>
        <w:r>
          <w:rPr>
            <w:szCs w:val="24"/>
          </w:rPr>
          <w:t>jumlah</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dimanfaatkan</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perusahaan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meningkatkan</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layanan</w:t>
        </w:r>
        <w:proofErr w:type="spellEnd"/>
        <w:r>
          <w:rPr>
            <w:szCs w:val="24"/>
          </w:rPr>
          <w:t xml:space="preserve"> </w:t>
        </w:r>
        <w:proofErr w:type="spellStart"/>
        <w:r>
          <w:rPr>
            <w:szCs w:val="24"/>
          </w:rPr>
          <w:t>nya</w:t>
        </w:r>
        <w:proofErr w:type="spellEnd"/>
        <w:r>
          <w:rPr>
            <w:szCs w:val="24"/>
          </w:rPr>
          <w:t xml:space="preserve">. Salah </w:t>
        </w:r>
        <w:proofErr w:type="spellStart"/>
        <w:r>
          <w:rPr>
            <w:szCs w:val="24"/>
          </w:rPr>
          <w:t>satunya</w:t>
        </w:r>
        <w:proofErr w:type="spellEnd"/>
        <w:r>
          <w:rPr>
            <w:szCs w:val="24"/>
          </w:rPr>
          <w:t xml:space="preserve"> </w:t>
        </w:r>
        <w:proofErr w:type="spellStart"/>
        <w:r>
          <w:rPr>
            <w:szCs w:val="24"/>
          </w:rPr>
          <w:t>adalah</w:t>
        </w:r>
        <w:proofErr w:type="spellEnd"/>
        <w:r>
          <w:rPr>
            <w:szCs w:val="24"/>
          </w:rPr>
          <w:t xml:space="preserve"> </w:t>
        </w:r>
        <w:proofErr w:type="spellStart"/>
        <w:r>
          <w:rPr>
            <w:szCs w:val="24"/>
          </w:rPr>
          <w:t>layanan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atau</w:t>
        </w:r>
        <w:proofErr w:type="spellEnd"/>
        <w:r>
          <w:rPr>
            <w:szCs w:val="24"/>
          </w:rPr>
          <w:t xml:space="preserve"> </w:t>
        </w:r>
        <w:proofErr w:type="spellStart"/>
        <w:r>
          <w:rPr>
            <w:szCs w:val="24"/>
          </w:rPr>
          <w:t>pemesanan</w:t>
        </w:r>
        <w:proofErr w:type="spellEnd"/>
        <w:r>
          <w:rPr>
            <w:szCs w:val="24"/>
          </w:rPr>
          <w:t xml:space="preserve"> </w:t>
        </w:r>
        <w:proofErr w:type="spellStart"/>
        <w:r>
          <w:rPr>
            <w:szCs w:val="24"/>
          </w:rPr>
          <w:t>bagi</w:t>
        </w:r>
        <w:proofErr w:type="spellEnd"/>
        <w:r>
          <w:rPr>
            <w:szCs w:val="24"/>
          </w:rPr>
          <w:t xml:space="preserve"> </w:t>
        </w:r>
        <w:proofErr w:type="spellStart"/>
        <w:r>
          <w:rPr>
            <w:szCs w:val="24"/>
          </w:rPr>
          <w:t>perusahaan</w:t>
        </w:r>
        <w:proofErr w:type="spellEnd"/>
        <w:r>
          <w:rPr>
            <w:szCs w:val="24"/>
          </w:rPr>
          <w:t xml:space="preserve"> yang </w:t>
        </w:r>
        <w:proofErr w:type="spellStart"/>
        <w:r>
          <w:rPr>
            <w:szCs w:val="24"/>
          </w:rPr>
          <w:t>bergerak</w:t>
        </w:r>
        <w:proofErr w:type="spellEnd"/>
        <w:r>
          <w:rPr>
            <w:szCs w:val="24"/>
          </w:rPr>
          <w:t xml:space="preserve"> </w:t>
        </w:r>
        <w:proofErr w:type="spellStart"/>
        <w:r>
          <w:rPr>
            <w:szCs w:val="24"/>
          </w:rPr>
          <w:t>dalam</w:t>
        </w:r>
        <w:proofErr w:type="spellEnd"/>
        <w:r>
          <w:rPr>
            <w:szCs w:val="24"/>
          </w:rPr>
          <w:t xml:space="preserve"> </w:t>
        </w:r>
        <w:proofErr w:type="spellStart"/>
        <w:r>
          <w:rPr>
            <w:szCs w:val="24"/>
          </w:rPr>
          <w:t>bidang</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seperti</w:t>
        </w:r>
        <w:proofErr w:type="spellEnd"/>
        <w:r>
          <w:rPr>
            <w:szCs w:val="24"/>
          </w:rPr>
          <w:t xml:space="preserve"> </w:t>
        </w:r>
        <w:proofErr w:type="spellStart"/>
        <w:r>
          <w:rPr>
            <w:szCs w:val="24"/>
          </w:rPr>
          <w:t>rumah</w:t>
        </w:r>
        <w:proofErr w:type="spellEnd"/>
        <w:r>
          <w:rPr>
            <w:szCs w:val="24"/>
          </w:rPr>
          <w:t xml:space="preserve"> </w:t>
        </w:r>
        <w:proofErr w:type="spellStart"/>
        <w:r>
          <w:rPr>
            <w:szCs w:val="24"/>
          </w:rPr>
          <w:t>sakit</w:t>
        </w:r>
        <w:proofErr w:type="spellEnd"/>
        <w:r>
          <w:rPr>
            <w:szCs w:val="24"/>
          </w:rPr>
          <w:t>, hotel dan lain-lain.</w:t>
        </w:r>
      </w:ins>
    </w:p>
    <w:p w14:paraId="303C6C30" w14:textId="4C2F145C" w:rsidR="00A8652E" w:rsidRPr="00A8652E" w:rsidDel="0018406D" w:rsidRDefault="00A8652E" w:rsidP="00CB46E3">
      <w:pPr>
        <w:rPr>
          <w:del w:id="210" w:author="Husni Mubarok" w:date="2022-01-27T14:02:00Z"/>
        </w:rPr>
      </w:pPr>
      <w:del w:id="211" w:author="Husni Mubarok" w:date="2022-01-27T14:02:00Z">
        <w:r w:rsidRPr="00A8652E" w:rsidDel="0018406D">
          <w:delText>eget. Nunc congue ullamcorper suscipit. Etiam quam mi, dignissim ac sodales in, rhoncus eget ipsum. Proin eu neque velit. Praesent eu neque at lorem eleifend vulputate vitae at augue. Nam malesuada ligula turpis. Ut et tellus in felis facilisis sodales in vel tortor.</w:delText>
        </w:r>
      </w:del>
    </w:p>
    <w:p w14:paraId="190F2E7A" w14:textId="2245A1E3" w:rsidR="00A8652E" w:rsidRPr="00A8652E" w:rsidDel="0018406D" w:rsidRDefault="00A8652E" w:rsidP="00CB46E3">
      <w:pPr>
        <w:rPr>
          <w:del w:id="212" w:author="Husni Mubarok" w:date="2022-01-27T14:02:00Z"/>
        </w:rPr>
      </w:pPr>
      <w:del w:id="213" w:author="Husni Mubarok" w:date="2022-01-27T14:02:00Z">
        <w:r w:rsidRPr="00A8652E" w:rsidDel="0018406D">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7676CB45" w14:textId="77DE417B" w:rsidR="00A8652E" w:rsidRPr="00CB46E3" w:rsidDel="0018406D" w:rsidRDefault="00A8652E" w:rsidP="00CB46E3">
      <w:pPr>
        <w:rPr>
          <w:del w:id="214" w:author="Husni Mubarok" w:date="2022-01-27T14:02:00Z"/>
          <w:rFonts w:eastAsia="Times New Roman"/>
          <w:b/>
          <w:bCs/>
          <w:szCs w:val="26"/>
        </w:rPr>
      </w:pPr>
      <w:del w:id="215" w:author="Husni Mubarok" w:date="2022-01-27T14:02:00Z">
        <w:r w:rsidRPr="00A8652E" w:rsidDel="0018406D">
          <w:delTex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delText>
        </w:r>
      </w:del>
    </w:p>
    <w:p w14:paraId="466104CF" w14:textId="77777777" w:rsidR="00AF65DC" w:rsidRDefault="00AF65DC" w:rsidP="00A8652E">
      <w:pPr>
        <w:pStyle w:val="Heading2"/>
      </w:pPr>
      <w:bookmarkStart w:id="216" w:name="_Toc294459969"/>
      <w:bookmarkStart w:id="217" w:name="_Toc294460225"/>
      <w:bookmarkStart w:id="218" w:name="_Toc294460483"/>
      <w:bookmarkStart w:id="219" w:name="_Toc294459970"/>
      <w:bookmarkStart w:id="220" w:name="_Toc294460226"/>
      <w:bookmarkStart w:id="221" w:name="_Toc294460484"/>
      <w:bookmarkStart w:id="222" w:name="_Toc294459971"/>
      <w:bookmarkStart w:id="223" w:name="_Toc294460227"/>
      <w:bookmarkStart w:id="224" w:name="_Toc294460485"/>
      <w:bookmarkStart w:id="225" w:name="_Toc379605689"/>
      <w:bookmarkEnd w:id="216"/>
      <w:bookmarkEnd w:id="217"/>
      <w:bookmarkEnd w:id="218"/>
      <w:bookmarkEnd w:id="219"/>
      <w:bookmarkEnd w:id="220"/>
      <w:bookmarkEnd w:id="221"/>
      <w:bookmarkEnd w:id="222"/>
      <w:bookmarkEnd w:id="223"/>
      <w:bookmarkEnd w:id="224"/>
      <w:proofErr w:type="spellStart"/>
      <w:r>
        <w:t>Permasalahan</w:t>
      </w:r>
      <w:bookmarkEnd w:id="225"/>
      <w:proofErr w:type="spellEnd"/>
    </w:p>
    <w:p w14:paraId="6633BA2D" w14:textId="77777777" w:rsidR="002C0335" w:rsidRDefault="002C0335" w:rsidP="002C0335">
      <w:pPr>
        <w:autoSpaceDE w:val="0"/>
        <w:autoSpaceDN w:val="0"/>
        <w:adjustRightInd w:val="0"/>
        <w:spacing w:after="0" w:line="480" w:lineRule="auto"/>
        <w:ind w:firstLine="720"/>
        <w:rPr>
          <w:ins w:id="226" w:author="Husni Mubarok" w:date="2022-01-27T14:07:00Z"/>
          <w:szCs w:val="24"/>
        </w:rPr>
      </w:pPr>
      <w:ins w:id="227" w:author="Husni Mubarok" w:date="2022-01-27T14:07:00Z">
        <w:r>
          <w:rPr>
            <w:szCs w:val="24"/>
            <w:lang w:val="id-ID"/>
          </w:rPr>
          <w:t>Banyak</w:t>
        </w:r>
        <w:r>
          <w:rPr>
            <w:szCs w:val="24"/>
          </w:rPr>
          <w:t xml:space="preserve"> </w:t>
        </w:r>
        <w:proofErr w:type="spellStart"/>
        <w:r>
          <w:rPr>
            <w:szCs w:val="24"/>
          </w:rPr>
          <w:t>rumah</w:t>
        </w:r>
        <w:proofErr w:type="spellEnd"/>
        <w:r>
          <w:rPr>
            <w:szCs w:val="24"/>
          </w:rPr>
          <w:t xml:space="preserve"> </w:t>
        </w:r>
        <w:proofErr w:type="spellStart"/>
        <w:r>
          <w:rPr>
            <w:szCs w:val="24"/>
          </w:rPr>
          <w:t>sakit</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menerapkan</w:t>
        </w:r>
        <w:proofErr w:type="spellEnd"/>
        <w:r>
          <w:rPr>
            <w:szCs w:val="24"/>
          </w:rPr>
          <w:t xml:space="preserve"> </w:t>
        </w:r>
        <w:proofErr w:type="spellStart"/>
        <w:r>
          <w:rPr>
            <w:szCs w:val="24"/>
          </w:rPr>
          <w:t>layanan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pasien</w:t>
        </w:r>
        <w:proofErr w:type="spellEnd"/>
        <w:r>
          <w:rPr>
            <w:szCs w:val="24"/>
          </w:rPr>
          <w:t xml:space="preserve"> </w:t>
        </w:r>
        <w:proofErr w:type="spellStart"/>
        <w:r>
          <w:rPr>
            <w:szCs w:val="24"/>
          </w:rPr>
          <w:t>melalui</w:t>
        </w:r>
        <w:proofErr w:type="spellEnd"/>
        <w:r>
          <w:rPr>
            <w:szCs w:val="24"/>
          </w:rPr>
          <w:t xml:space="preserve"> </w:t>
        </w:r>
        <w:proofErr w:type="spellStart"/>
        <w:r>
          <w:rPr>
            <w:szCs w:val="24"/>
          </w:rPr>
          <w:t>aplikasi</w:t>
        </w:r>
        <w:proofErr w:type="spellEnd"/>
        <w:r>
          <w:rPr>
            <w:szCs w:val="24"/>
          </w:rPr>
          <w:t xml:space="preserve"> </w:t>
        </w:r>
        <w:proofErr w:type="spellStart"/>
        <w:r>
          <w:rPr>
            <w:i/>
            <w:iCs/>
            <w:szCs w:val="24"/>
          </w:rPr>
          <w:t>whatsapp</w:t>
        </w:r>
        <w:proofErr w:type="spellEnd"/>
        <w:r>
          <w:rPr>
            <w:szCs w:val="24"/>
          </w:rPr>
          <w:t xml:space="preserve">, </w:t>
        </w:r>
        <w:proofErr w:type="spellStart"/>
        <w:r>
          <w:rPr>
            <w:szCs w:val="24"/>
          </w:rPr>
          <w:t>namun</w:t>
        </w:r>
        <w:proofErr w:type="spellEnd"/>
        <w:r>
          <w:rPr>
            <w:szCs w:val="24"/>
          </w:rPr>
          <w:t xml:space="preserve"> </w:t>
        </w:r>
        <w:proofErr w:type="spellStart"/>
        <w:r>
          <w:rPr>
            <w:szCs w:val="24"/>
          </w:rPr>
          <w:t>permasalahan</w:t>
        </w:r>
        <w:proofErr w:type="spellEnd"/>
        <w:r>
          <w:rPr>
            <w:szCs w:val="24"/>
          </w:rPr>
          <w:t xml:space="preserve"> yang </w:t>
        </w:r>
        <w:proofErr w:type="spellStart"/>
        <w:r>
          <w:rPr>
            <w:szCs w:val="24"/>
          </w:rPr>
          <w:t>dihadapi</w:t>
        </w:r>
        <w:proofErr w:type="spellEnd"/>
        <w:r>
          <w:rPr>
            <w:szCs w:val="24"/>
          </w:rPr>
          <w:t xml:space="preserve"> </w:t>
        </w:r>
        <w:proofErr w:type="spellStart"/>
        <w:r>
          <w:rPr>
            <w:szCs w:val="24"/>
          </w:rPr>
          <w:t>adalah</w:t>
        </w:r>
        <w:proofErr w:type="spellEnd"/>
        <w:r>
          <w:rPr>
            <w:szCs w:val="24"/>
          </w:rPr>
          <w:t xml:space="preserve"> </w:t>
        </w:r>
        <w:proofErr w:type="spellStart"/>
        <w:r>
          <w:rPr>
            <w:szCs w:val="24"/>
          </w:rPr>
          <w:t>petugas</w:t>
        </w:r>
        <w:proofErr w:type="spellEnd"/>
        <w:r>
          <w:rPr>
            <w:szCs w:val="24"/>
          </w:rPr>
          <w:t xml:space="preserve"> </w:t>
        </w:r>
        <w:proofErr w:type="spellStart"/>
        <w:r>
          <w:rPr>
            <w:szCs w:val="24"/>
          </w:rPr>
          <w:lastRenderedPageBreak/>
          <w:t>pendaftaran</w:t>
        </w:r>
        <w:proofErr w:type="spellEnd"/>
        <w:r>
          <w:rPr>
            <w:szCs w:val="24"/>
          </w:rPr>
          <w:t xml:space="preserve"> </w:t>
        </w:r>
        <w:proofErr w:type="spellStart"/>
        <w:r>
          <w:rPr>
            <w:szCs w:val="24"/>
          </w:rPr>
          <w:t>harus</w:t>
        </w:r>
        <w:proofErr w:type="spellEnd"/>
        <w:r>
          <w:rPr>
            <w:szCs w:val="24"/>
          </w:rPr>
          <w:t xml:space="preserve"> </w:t>
        </w:r>
        <w:proofErr w:type="spellStart"/>
        <w:r>
          <w:rPr>
            <w:szCs w:val="24"/>
          </w:rPr>
          <w:t>memasukkan</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secara</w:t>
        </w:r>
        <w:proofErr w:type="spellEnd"/>
        <w:r>
          <w:rPr>
            <w:szCs w:val="24"/>
          </w:rPr>
          <w:t xml:space="preserve"> manual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dimiliki</w:t>
        </w:r>
        <w:proofErr w:type="spellEnd"/>
        <w:r>
          <w:rPr>
            <w:szCs w:val="24"/>
          </w:rPr>
          <w:t xml:space="preserve"> </w:t>
        </w:r>
        <w:proofErr w:type="spellStart"/>
        <w:r>
          <w:rPr>
            <w:szCs w:val="24"/>
          </w:rPr>
          <w:t>rumah</w:t>
        </w:r>
        <w:proofErr w:type="spellEnd"/>
        <w:r>
          <w:rPr>
            <w:szCs w:val="24"/>
          </w:rPr>
          <w:t xml:space="preserve"> </w:t>
        </w:r>
        <w:proofErr w:type="spellStart"/>
        <w:r>
          <w:rPr>
            <w:szCs w:val="24"/>
          </w:rPr>
          <w:t>sakit</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sehingga</w:t>
        </w:r>
        <w:proofErr w:type="spellEnd"/>
        <w:r>
          <w:rPr>
            <w:szCs w:val="24"/>
          </w:rPr>
          <w:t xml:space="preserve"> proses </w:t>
        </w:r>
        <w:proofErr w:type="spellStart"/>
        <w:r>
          <w:rPr>
            <w:szCs w:val="24"/>
          </w:rPr>
          <w:t>pelayanan</w:t>
        </w:r>
        <w:proofErr w:type="spellEnd"/>
        <w:r>
          <w:rPr>
            <w:szCs w:val="24"/>
          </w:rPr>
          <w:t xml:space="preserve"> </w:t>
        </w:r>
        <w:proofErr w:type="spellStart"/>
        <w:r>
          <w:rPr>
            <w:szCs w:val="24"/>
          </w:rPr>
          <w:t>membutuhkan</w:t>
        </w:r>
        <w:proofErr w:type="spellEnd"/>
        <w:r>
          <w:rPr>
            <w:szCs w:val="24"/>
          </w:rPr>
          <w:t xml:space="preserve"> </w:t>
        </w:r>
        <w:proofErr w:type="spellStart"/>
        <w:r>
          <w:rPr>
            <w:szCs w:val="24"/>
          </w:rPr>
          <w:t>waktu</w:t>
        </w:r>
        <w:proofErr w:type="spellEnd"/>
        <w:r>
          <w:rPr>
            <w:szCs w:val="24"/>
          </w:rPr>
          <w:t xml:space="preserve"> </w:t>
        </w:r>
        <w:proofErr w:type="spellStart"/>
        <w:r>
          <w:rPr>
            <w:szCs w:val="24"/>
          </w:rPr>
          <w:t>lebih</w:t>
        </w:r>
        <w:proofErr w:type="spellEnd"/>
        <w:r>
          <w:rPr>
            <w:szCs w:val="24"/>
          </w:rPr>
          <w:t xml:space="preserve"> lama </w:t>
        </w:r>
        <w:proofErr w:type="spellStart"/>
        <w:r>
          <w:rPr>
            <w:szCs w:val="24"/>
          </w:rPr>
          <w:t>terlebih</w:t>
        </w:r>
        <w:proofErr w:type="spellEnd"/>
        <w:r>
          <w:rPr>
            <w:szCs w:val="24"/>
          </w:rPr>
          <w:t xml:space="preserve"> </w:t>
        </w:r>
        <w:proofErr w:type="spellStart"/>
        <w:r>
          <w:rPr>
            <w:szCs w:val="24"/>
          </w:rPr>
          <w:t>ada</w:t>
        </w:r>
        <w:proofErr w:type="spellEnd"/>
        <w:r>
          <w:rPr>
            <w:szCs w:val="24"/>
          </w:rPr>
          <w:t xml:space="preserve"> </w:t>
        </w:r>
        <w:proofErr w:type="spellStart"/>
        <w:r>
          <w:rPr>
            <w:szCs w:val="24"/>
          </w:rPr>
          <w:t>banyak</w:t>
        </w:r>
        <w:proofErr w:type="spellEnd"/>
        <w:r>
          <w:rPr>
            <w:szCs w:val="24"/>
          </w:rPr>
          <w:t xml:space="preserve"> </w:t>
        </w:r>
        <w:proofErr w:type="spellStart"/>
        <w:r>
          <w:rPr>
            <w:szCs w:val="24"/>
          </w:rPr>
          <w:t>pendaftar</w:t>
        </w:r>
        <w:proofErr w:type="spellEnd"/>
        <w:r>
          <w:rPr>
            <w:szCs w:val="24"/>
          </w:rPr>
          <w:t xml:space="preserve"> yang </w:t>
        </w:r>
        <w:proofErr w:type="spellStart"/>
        <w:r>
          <w:rPr>
            <w:szCs w:val="24"/>
          </w:rPr>
          <w:t>harus</w:t>
        </w:r>
        <w:proofErr w:type="spellEnd"/>
        <w:r>
          <w:rPr>
            <w:szCs w:val="24"/>
          </w:rPr>
          <w:t xml:space="preserve"> di </w:t>
        </w:r>
        <w:proofErr w:type="spellStart"/>
        <w:r>
          <w:rPr>
            <w:szCs w:val="24"/>
          </w:rPr>
          <w:t>masukkan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sistem</w:t>
        </w:r>
        <w:proofErr w:type="spellEnd"/>
        <w:r>
          <w:rPr>
            <w:szCs w:val="24"/>
          </w:rPr>
          <w:t xml:space="preserve">. </w:t>
        </w:r>
      </w:ins>
    </w:p>
    <w:p w14:paraId="13026506" w14:textId="518D2680" w:rsidR="00A8652E" w:rsidRPr="00A8652E" w:rsidDel="002C0335" w:rsidRDefault="002C0335">
      <w:pPr>
        <w:autoSpaceDE w:val="0"/>
        <w:autoSpaceDN w:val="0"/>
        <w:adjustRightInd w:val="0"/>
        <w:spacing w:after="0" w:line="480" w:lineRule="auto"/>
        <w:ind w:firstLine="709"/>
        <w:rPr>
          <w:del w:id="228" w:author="Husni Mubarok" w:date="2022-01-27T14:07:00Z"/>
        </w:rPr>
        <w:pPrChange w:id="229" w:author="Husni Mubarok" w:date="2022-01-27T14:10:00Z">
          <w:pPr/>
        </w:pPrChange>
      </w:pPr>
      <w:ins w:id="230" w:author="Husni Mubarok" w:date="2022-01-27T14:07:00Z">
        <w:r>
          <w:rPr>
            <w:szCs w:val="24"/>
          </w:rPr>
          <w:t xml:space="preserve">RS Ali </w:t>
        </w:r>
        <w:proofErr w:type="spellStart"/>
        <w:r>
          <w:rPr>
            <w:szCs w:val="24"/>
          </w:rPr>
          <w:t>Sibroh</w:t>
        </w:r>
        <w:proofErr w:type="spellEnd"/>
        <w:r>
          <w:rPr>
            <w:szCs w:val="24"/>
          </w:rPr>
          <w:t xml:space="preserve"> </w:t>
        </w:r>
        <w:proofErr w:type="spellStart"/>
        <w:r>
          <w:rPr>
            <w:szCs w:val="24"/>
          </w:rPr>
          <w:t>Malisi</w:t>
        </w:r>
        <w:proofErr w:type="spellEnd"/>
        <w:r>
          <w:rPr>
            <w:szCs w:val="24"/>
          </w:rPr>
          <w:t xml:space="preserve"> </w:t>
        </w:r>
        <w:proofErr w:type="spellStart"/>
        <w:r>
          <w:rPr>
            <w:szCs w:val="24"/>
          </w:rPr>
          <w:t>merupakan</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rumah</w:t>
        </w:r>
        <w:proofErr w:type="spellEnd"/>
        <w:r>
          <w:rPr>
            <w:szCs w:val="24"/>
          </w:rPr>
          <w:t xml:space="preserve"> </w:t>
        </w:r>
        <w:proofErr w:type="spellStart"/>
        <w:r>
          <w:rPr>
            <w:szCs w:val="24"/>
          </w:rPr>
          <w:t>sakit</w:t>
        </w:r>
        <w:proofErr w:type="spellEnd"/>
        <w:r>
          <w:rPr>
            <w:szCs w:val="24"/>
          </w:rPr>
          <w:t xml:space="preserve"> yang </w:t>
        </w:r>
        <w:proofErr w:type="spellStart"/>
        <w:r>
          <w:rPr>
            <w:szCs w:val="24"/>
          </w:rPr>
          <w:t>menerapkan</w:t>
        </w:r>
        <w:proofErr w:type="spellEnd"/>
        <w:r>
          <w:rPr>
            <w:szCs w:val="24"/>
          </w:rPr>
          <w:t xml:space="preserve"> </w:t>
        </w:r>
        <w:proofErr w:type="spellStart"/>
        <w:r>
          <w:rPr>
            <w:szCs w:val="24"/>
          </w:rPr>
          <w:t>layanan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melalui</w:t>
        </w:r>
        <w:proofErr w:type="spellEnd"/>
        <w:r>
          <w:rPr>
            <w:szCs w:val="24"/>
          </w:rPr>
          <w:t xml:space="preserve"> </w:t>
        </w:r>
        <w:proofErr w:type="spellStart"/>
        <w:r>
          <w:rPr>
            <w:szCs w:val="24"/>
          </w:rPr>
          <w:t>aplikasi</w:t>
        </w:r>
        <w:proofErr w:type="spellEnd"/>
        <w:r>
          <w:rPr>
            <w:szCs w:val="24"/>
          </w:rPr>
          <w:t xml:space="preserve"> </w:t>
        </w:r>
        <w:proofErr w:type="spellStart"/>
        <w:r>
          <w:rPr>
            <w:i/>
            <w:iCs/>
            <w:szCs w:val="24"/>
          </w:rPr>
          <w:t>whatsapp</w:t>
        </w:r>
        <w:proofErr w:type="spellEnd"/>
        <w:r>
          <w:rPr>
            <w:i/>
            <w:iCs/>
            <w:szCs w:val="24"/>
          </w:rPr>
          <w:t xml:space="preserve"> </w:t>
        </w:r>
        <w:r>
          <w:rPr>
            <w:szCs w:val="24"/>
          </w:rPr>
          <w:t xml:space="preserve">dan </w:t>
        </w:r>
        <w:proofErr w:type="spellStart"/>
        <w:r>
          <w:rPr>
            <w:szCs w:val="24"/>
          </w:rPr>
          <w:t>memiliki</w:t>
        </w:r>
        <w:proofErr w:type="spellEnd"/>
        <w:r>
          <w:rPr>
            <w:szCs w:val="24"/>
          </w:rPr>
          <w:t xml:space="preserve"> </w:t>
        </w:r>
        <w:proofErr w:type="spellStart"/>
        <w:r>
          <w:rPr>
            <w:szCs w:val="24"/>
          </w:rPr>
          <w:t>permasalahan</w:t>
        </w:r>
        <w:proofErr w:type="spellEnd"/>
        <w:r>
          <w:rPr>
            <w:szCs w:val="24"/>
          </w:rPr>
          <w:t xml:space="preserve"> di </w:t>
        </w:r>
        <w:proofErr w:type="spellStart"/>
        <w:r>
          <w:rPr>
            <w:szCs w:val="24"/>
          </w:rPr>
          <w:t>atas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membutuhkan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proses di </w:t>
        </w:r>
        <w:proofErr w:type="spellStart"/>
        <w:r>
          <w:rPr>
            <w:szCs w:val="24"/>
          </w:rPr>
          <w:t>atas</w:t>
        </w:r>
        <w:proofErr w:type="spellEnd"/>
        <w:r>
          <w:rPr>
            <w:szCs w:val="24"/>
          </w:rPr>
          <w:t xml:space="preserve"> </w:t>
        </w:r>
        <w:proofErr w:type="spellStart"/>
        <w:r>
          <w:rPr>
            <w:szCs w:val="24"/>
          </w:rPr>
          <w:t>secara</w:t>
        </w:r>
        <w:proofErr w:type="spellEnd"/>
        <w:r>
          <w:rPr>
            <w:szCs w:val="24"/>
          </w:rPr>
          <w:t xml:space="preserve"> </w:t>
        </w:r>
        <w:proofErr w:type="spellStart"/>
        <w:r>
          <w:rPr>
            <w:szCs w:val="24"/>
          </w:rPr>
          <w:t>otomatis</w:t>
        </w:r>
        <w:proofErr w:type="spellEnd"/>
        <w:r>
          <w:rPr>
            <w:szCs w:val="24"/>
          </w:rPr>
          <w:t xml:space="preserve">. </w:t>
        </w:r>
      </w:ins>
      <w:del w:id="231" w:author="Husni Mubarok" w:date="2022-01-27T14:07:00Z">
        <w:r w:rsidR="00A8652E" w:rsidRPr="00A8652E" w:rsidDel="002C0335">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5DEA5944" w14:textId="03657485" w:rsidR="00A8652E" w:rsidRPr="00225C38" w:rsidRDefault="00A8652E">
      <w:pPr>
        <w:ind w:firstLine="709"/>
        <w:rPr>
          <w:rFonts w:eastAsia="Times New Roman"/>
          <w:b/>
          <w:bCs/>
          <w:szCs w:val="26"/>
        </w:rPr>
        <w:pPrChange w:id="232" w:author="Husni Mubarok" w:date="2022-01-27T14:10:00Z">
          <w:pPr/>
        </w:pPrChange>
      </w:pPr>
      <w:del w:id="233" w:author="Husni Mubarok" w:date="2022-01-27T14:07:00Z">
        <w:r w:rsidRPr="00A8652E" w:rsidDel="002C0335">
          <w:delTex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delText>
        </w:r>
      </w:del>
    </w:p>
    <w:p w14:paraId="026F677D" w14:textId="75109A2B" w:rsidR="00AF65DC" w:rsidRDefault="00AF65DC" w:rsidP="00AF65DC">
      <w:pPr>
        <w:pStyle w:val="Heading2"/>
      </w:pPr>
      <w:bookmarkStart w:id="234" w:name="_Toc294459973"/>
      <w:bookmarkStart w:id="235" w:name="_Toc294460229"/>
      <w:bookmarkStart w:id="236" w:name="_Toc294460487"/>
      <w:bookmarkStart w:id="237" w:name="_Toc294459974"/>
      <w:bookmarkStart w:id="238" w:name="_Toc294460230"/>
      <w:bookmarkStart w:id="239" w:name="_Toc294460488"/>
      <w:bookmarkStart w:id="240" w:name="_Toc379605690"/>
      <w:bookmarkEnd w:id="234"/>
      <w:bookmarkEnd w:id="235"/>
      <w:bookmarkEnd w:id="236"/>
      <w:bookmarkEnd w:id="237"/>
      <w:bookmarkEnd w:id="238"/>
      <w:bookmarkEnd w:id="239"/>
      <w:r>
        <w:t xml:space="preserve">Tujuan </w:t>
      </w:r>
      <w:proofErr w:type="spellStart"/>
      <w:r>
        <w:t>Penelitian</w:t>
      </w:r>
      <w:bookmarkEnd w:id="240"/>
      <w:proofErr w:type="spellEnd"/>
    </w:p>
    <w:p w14:paraId="06E1DB77" w14:textId="7FBAE690" w:rsidR="00A8652E" w:rsidRPr="00A8652E" w:rsidDel="006B6957" w:rsidRDefault="002C0335">
      <w:pPr>
        <w:ind w:firstLine="709"/>
        <w:rPr>
          <w:del w:id="241" w:author="Husni Mubarok" w:date="2022-01-27T14:06:00Z"/>
        </w:rPr>
        <w:pPrChange w:id="242" w:author="Husni Mubarok" w:date="2022-01-27T14:10:00Z">
          <w:pPr/>
        </w:pPrChange>
      </w:pPr>
      <w:ins w:id="243" w:author="Husni Mubarok" w:date="2022-01-27T14:09:00Z">
        <w:r>
          <w:t xml:space="preserve">Tujuan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rPr>
            <w:lang w:val="id-ID"/>
          </w:rPr>
          <w:t xml:space="preserve"> untuk</w:t>
        </w:r>
      </w:ins>
      <w:ins w:id="244" w:author="Husni Mubarok" w:date="2022-01-27T16:29:00Z">
        <w:r w:rsidR="00C2396C">
          <w:rPr>
            <w:lang w:val="id-ID"/>
          </w:rPr>
          <w:t xml:space="preserve"> mengetahui bagaimana cara</w:t>
        </w:r>
      </w:ins>
      <w:ins w:id="245" w:author="Husni Mubarok" w:date="2022-01-27T14:09:00Z">
        <w:r>
          <w:rPr>
            <w:lang w:val="id-ID"/>
          </w:rPr>
          <w:t xml:space="preserve"> m</w:t>
        </w:r>
      </w:ins>
      <w:ins w:id="246" w:author="Husni Mubarok" w:date="2022-01-27T14:06:00Z">
        <w:r w:rsidR="006B6957">
          <w:rPr>
            <w:lang w:val="id-ID"/>
          </w:rPr>
          <w:t>engatasi</w:t>
        </w:r>
      </w:ins>
      <w:ins w:id="247" w:author="Husni Mubarok" w:date="2022-01-27T14:08:00Z">
        <w:r>
          <w:rPr>
            <w:lang w:val="id-ID"/>
          </w:rPr>
          <w:t xml:space="preserve"> </w:t>
        </w:r>
        <w:r w:rsidRPr="002C0335">
          <w:t xml:space="preserve">proses </w:t>
        </w:r>
        <w:proofErr w:type="spellStart"/>
        <w:r w:rsidRPr="002C0335">
          <w:t>pelayanan</w:t>
        </w:r>
        <w:proofErr w:type="spellEnd"/>
        <w:r>
          <w:rPr>
            <w:lang w:val="id-ID"/>
          </w:rPr>
          <w:t xml:space="preserve"> yang</w:t>
        </w:r>
        <w:r w:rsidRPr="002C0335">
          <w:t xml:space="preserve"> </w:t>
        </w:r>
        <w:proofErr w:type="spellStart"/>
        <w:r w:rsidRPr="002C0335">
          <w:t>membutuhkan</w:t>
        </w:r>
        <w:proofErr w:type="spellEnd"/>
        <w:r w:rsidRPr="002C0335">
          <w:t xml:space="preserve"> </w:t>
        </w:r>
        <w:proofErr w:type="spellStart"/>
        <w:r w:rsidRPr="002C0335">
          <w:t>waktu</w:t>
        </w:r>
        <w:proofErr w:type="spellEnd"/>
        <w:r w:rsidRPr="002C0335">
          <w:t xml:space="preserve"> </w:t>
        </w:r>
        <w:proofErr w:type="spellStart"/>
        <w:r w:rsidRPr="002C0335">
          <w:t>lebih</w:t>
        </w:r>
        <w:proofErr w:type="spellEnd"/>
        <w:r w:rsidRPr="002C0335">
          <w:t xml:space="preserve"> lama</w:t>
        </w:r>
      </w:ins>
      <w:ins w:id="248" w:author="Husni Mubarok" w:date="2022-01-27T14:06:00Z">
        <w:r w:rsidR="006B6957" w:rsidRPr="006B6957">
          <w:t xml:space="preserve"> </w:t>
        </w:r>
      </w:ins>
      <w:ins w:id="249" w:author="Husni Mubarok" w:date="2022-01-27T14:08:00Z">
        <w:r>
          <w:rPr>
            <w:lang w:val="id-ID"/>
          </w:rPr>
          <w:t xml:space="preserve">dengan </w:t>
        </w:r>
      </w:ins>
      <w:proofErr w:type="spellStart"/>
      <w:ins w:id="250" w:author="Husni Mubarok" w:date="2022-01-27T14:06:00Z">
        <w:r w:rsidR="006B6957" w:rsidRPr="006B6957">
          <w:t>membangun</w:t>
        </w:r>
        <w:proofErr w:type="spellEnd"/>
        <w:r w:rsidR="006B6957" w:rsidRPr="006B6957">
          <w:t xml:space="preserve"> </w:t>
        </w:r>
        <w:proofErr w:type="spellStart"/>
        <w:r w:rsidR="006B6957" w:rsidRPr="006B6957">
          <w:t>sebuah</w:t>
        </w:r>
        <w:proofErr w:type="spellEnd"/>
        <w:r w:rsidR="006B6957" w:rsidRPr="006B6957">
          <w:t xml:space="preserve"> </w:t>
        </w:r>
        <w:proofErr w:type="spellStart"/>
        <w:r w:rsidR="006B6957" w:rsidRPr="006B6957">
          <w:t>sistem</w:t>
        </w:r>
        <w:proofErr w:type="spellEnd"/>
        <w:r w:rsidR="006B6957" w:rsidRPr="006B6957">
          <w:t xml:space="preserve"> </w:t>
        </w:r>
        <w:r w:rsidR="006B6957" w:rsidRPr="006B6957">
          <w:rPr>
            <w:i/>
            <w:iCs/>
          </w:rPr>
          <w:t xml:space="preserve">“chatbot” </w:t>
        </w:r>
        <w:r w:rsidR="006B6957" w:rsidRPr="006B6957">
          <w:t xml:space="preserve">yang </w:t>
        </w:r>
        <w:proofErr w:type="spellStart"/>
        <w:r w:rsidR="006B6957" w:rsidRPr="006B6957">
          <w:t>dapat</w:t>
        </w:r>
        <w:proofErr w:type="spellEnd"/>
        <w:r w:rsidR="006B6957" w:rsidRPr="006B6957">
          <w:t xml:space="preserve"> </w:t>
        </w:r>
        <w:proofErr w:type="spellStart"/>
        <w:r w:rsidR="006B6957" w:rsidRPr="006B6957">
          <w:t>langsung</w:t>
        </w:r>
        <w:proofErr w:type="spellEnd"/>
        <w:r w:rsidR="006B6957" w:rsidRPr="006B6957">
          <w:t xml:space="preserve"> </w:t>
        </w:r>
        <w:proofErr w:type="spellStart"/>
        <w:r w:rsidR="006B6957" w:rsidRPr="006B6957">
          <w:t>terhubung</w:t>
        </w:r>
        <w:proofErr w:type="spellEnd"/>
        <w:r w:rsidR="006B6957" w:rsidRPr="006B6957">
          <w:t xml:space="preserve"> </w:t>
        </w:r>
        <w:proofErr w:type="spellStart"/>
        <w:r w:rsidR="006B6957" w:rsidRPr="006B6957">
          <w:t>dengan</w:t>
        </w:r>
        <w:proofErr w:type="spellEnd"/>
        <w:r w:rsidR="006B6957" w:rsidRPr="006B6957">
          <w:t xml:space="preserve"> </w:t>
        </w:r>
        <w:proofErr w:type="spellStart"/>
        <w:r w:rsidR="006B6957" w:rsidRPr="006B6957">
          <w:t>sistem</w:t>
        </w:r>
        <w:proofErr w:type="spellEnd"/>
        <w:r w:rsidR="006B6957" w:rsidRPr="006B6957">
          <w:t xml:space="preserve"> </w:t>
        </w:r>
        <w:proofErr w:type="spellStart"/>
        <w:r w:rsidR="006B6957" w:rsidRPr="006B6957">
          <w:t>informasi</w:t>
        </w:r>
        <w:proofErr w:type="spellEnd"/>
        <w:r w:rsidR="006B6957" w:rsidRPr="006B6957">
          <w:t xml:space="preserve"> </w:t>
        </w:r>
        <w:proofErr w:type="spellStart"/>
        <w:r w:rsidR="006B6957" w:rsidRPr="006B6957">
          <w:t>rumah</w:t>
        </w:r>
        <w:proofErr w:type="spellEnd"/>
        <w:r w:rsidR="006B6957" w:rsidRPr="006B6957">
          <w:t xml:space="preserve"> </w:t>
        </w:r>
        <w:proofErr w:type="spellStart"/>
        <w:r w:rsidR="006B6957" w:rsidRPr="006B6957">
          <w:t>sakit</w:t>
        </w:r>
        <w:proofErr w:type="spellEnd"/>
        <w:r w:rsidR="006B6957" w:rsidRPr="006B6957">
          <w:t xml:space="preserve"> </w:t>
        </w:r>
        <w:proofErr w:type="spellStart"/>
        <w:r w:rsidR="006B6957" w:rsidRPr="006B6957">
          <w:t>untuk</w:t>
        </w:r>
        <w:proofErr w:type="spellEnd"/>
        <w:r w:rsidR="006B6957" w:rsidRPr="006B6957">
          <w:t xml:space="preserve"> </w:t>
        </w:r>
        <w:proofErr w:type="spellStart"/>
        <w:r w:rsidR="006B6957" w:rsidRPr="006B6957">
          <w:t>memasukkan</w:t>
        </w:r>
        <w:proofErr w:type="spellEnd"/>
        <w:r w:rsidR="006B6957" w:rsidRPr="006B6957">
          <w:t xml:space="preserve"> </w:t>
        </w:r>
        <w:proofErr w:type="spellStart"/>
        <w:r w:rsidR="006B6957" w:rsidRPr="006B6957">
          <w:t>informasi</w:t>
        </w:r>
        <w:proofErr w:type="spellEnd"/>
        <w:r w:rsidR="006B6957" w:rsidRPr="006B6957">
          <w:t xml:space="preserve"> </w:t>
        </w:r>
        <w:proofErr w:type="spellStart"/>
        <w:r w:rsidR="006B6957" w:rsidRPr="006B6957">
          <w:t>pendaftaran</w:t>
        </w:r>
        <w:proofErr w:type="spellEnd"/>
        <w:r w:rsidR="006B6957" w:rsidRPr="006B6957">
          <w:t xml:space="preserve"> dan </w:t>
        </w:r>
        <w:proofErr w:type="spellStart"/>
        <w:r w:rsidR="006B6957" w:rsidRPr="006B6957">
          <w:t>bahkan</w:t>
        </w:r>
        <w:proofErr w:type="spellEnd"/>
        <w:r w:rsidR="006B6957" w:rsidRPr="006B6957">
          <w:t xml:space="preserve"> </w:t>
        </w:r>
        <w:proofErr w:type="spellStart"/>
        <w:r w:rsidR="006B6957" w:rsidRPr="006B6957">
          <w:t>pendaftar</w:t>
        </w:r>
        <w:proofErr w:type="spellEnd"/>
        <w:r w:rsidR="006B6957" w:rsidRPr="006B6957">
          <w:t xml:space="preserve"> </w:t>
        </w:r>
        <w:proofErr w:type="spellStart"/>
        <w:r w:rsidR="006B6957" w:rsidRPr="006B6957">
          <w:t>dapat</w:t>
        </w:r>
        <w:proofErr w:type="spellEnd"/>
        <w:r w:rsidR="006B6957" w:rsidRPr="006B6957">
          <w:t xml:space="preserve"> </w:t>
        </w:r>
        <w:proofErr w:type="spellStart"/>
        <w:r w:rsidR="006B6957" w:rsidRPr="006B6957">
          <w:t>langsung</w:t>
        </w:r>
        <w:proofErr w:type="spellEnd"/>
        <w:r w:rsidR="006B6957" w:rsidRPr="006B6957">
          <w:t xml:space="preserve"> </w:t>
        </w:r>
        <w:proofErr w:type="spellStart"/>
        <w:r w:rsidR="006B6957" w:rsidRPr="006B6957">
          <w:t>mendapat</w:t>
        </w:r>
        <w:proofErr w:type="spellEnd"/>
        <w:r w:rsidR="006B6957" w:rsidRPr="006B6957">
          <w:t xml:space="preserve"> </w:t>
        </w:r>
        <w:proofErr w:type="spellStart"/>
        <w:r w:rsidR="006B6957" w:rsidRPr="006B6957">
          <w:t>jawaban</w:t>
        </w:r>
        <w:proofErr w:type="spellEnd"/>
        <w:r w:rsidR="006B6957" w:rsidRPr="006B6957">
          <w:t xml:space="preserve"> </w:t>
        </w:r>
        <w:proofErr w:type="spellStart"/>
        <w:r w:rsidR="006B6957" w:rsidRPr="006B6957">
          <w:t>informasi</w:t>
        </w:r>
        <w:proofErr w:type="spellEnd"/>
        <w:r w:rsidR="006B6957" w:rsidRPr="006B6957">
          <w:t xml:space="preserve"> </w:t>
        </w:r>
        <w:proofErr w:type="spellStart"/>
        <w:r w:rsidR="006B6957" w:rsidRPr="006B6957">
          <w:t>pendaftarannya</w:t>
        </w:r>
        <w:proofErr w:type="spellEnd"/>
        <w:r w:rsidR="006B6957" w:rsidRPr="006B6957">
          <w:t xml:space="preserve">. Adanya </w:t>
        </w:r>
        <w:proofErr w:type="spellStart"/>
        <w:r w:rsidR="006B6957" w:rsidRPr="006B6957">
          <w:t>penyederhanaan</w:t>
        </w:r>
        <w:proofErr w:type="spellEnd"/>
        <w:r w:rsidR="006B6957" w:rsidRPr="006B6957">
          <w:t xml:space="preserve"> proses </w:t>
        </w:r>
        <w:proofErr w:type="spellStart"/>
        <w:r w:rsidR="006B6957" w:rsidRPr="006B6957">
          <w:t>pendaftaran</w:t>
        </w:r>
        <w:proofErr w:type="spellEnd"/>
        <w:r w:rsidR="006B6957" w:rsidRPr="006B6957">
          <w:t xml:space="preserve"> </w:t>
        </w:r>
        <w:proofErr w:type="spellStart"/>
        <w:r w:rsidR="006B6957" w:rsidRPr="006B6957">
          <w:t>dapat</w:t>
        </w:r>
        <w:proofErr w:type="spellEnd"/>
        <w:r w:rsidR="006B6957" w:rsidRPr="006B6957">
          <w:t xml:space="preserve"> </w:t>
        </w:r>
        <w:proofErr w:type="spellStart"/>
        <w:r w:rsidR="006B6957" w:rsidRPr="006B6957">
          <w:t>mempercepat</w:t>
        </w:r>
        <w:proofErr w:type="spellEnd"/>
        <w:r w:rsidR="006B6957" w:rsidRPr="006B6957">
          <w:t xml:space="preserve"> </w:t>
        </w:r>
        <w:proofErr w:type="spellStart"/>
        <w:r w:rsidR="006B6957" w:rsidRPr="006B6957">
          <w:t>pelayanan</w:t>
        </w:r>
        <w:proofErr w:type="spellEnd"/>
        <w:r w:rsidR="006B6957" w:rsidRPr="006B6957">
          <w:t xml:space="preserve"> dan </w:t>
        </w:r>
        <w:proofErr w:type="spellStart"/>
        <w:r w:rsidR="006B6957" w:rsidRPr="006B6957">
          <w:t>berpengaruh</w:t>
        </w:r>
        <w:proofErr w:type="spellEnd"/>
        <w:r w:rsidR="006B6957" w:rsidRPr="006B6957">
          <w:t xml:space="preserve"> </w:t>
        </w:r>
        <w:proofErr w:type="spellStart"/>
        <w:r w:rsidR="006B6957" w:rsidRPr="006B6957">
          <w:t>terhadap</w:t>
        </w:r>
        <w:proofErr w:type="spellEnd"/>
        <w:r w:rsidR="006B6957" w:rsidRPr="006B6957">
          <w:t xml:space="preserve"> </w:t>
        </w:r>
        <w:proofErr w:type="spellStart"/>
        <w:r w:rsidR="006B6957" w:rsidRPr="006B6957">
          <w:t>kepuasan</w:t>
        </w:r>
        <w:proofErr w:type="spellEnd"/>
        <w:r w:rsidR="006B6957" w:rsidRPr="006B6957">
          <w:t xml:space="preserve"> </w:t>
        </w:r>
        <w:proofErr w:type="spellStart"/>
        <w:r w:rsidR="006B6957" w:rsidRPr="006B6957">
          <w:t>pelanggan</w:t>
        </w:r>
        <w:proofErr w:type="spellEnd"/>
        <w:r w:rsidR="006B6957" w:rsidRPr="006B6957">
          <w:t xml:space="preserve">, </w:t>
        </w:r>
        <w:proofErr w:type="spellStart"/>
        <w:r w:rsidR="006B6957" w:rsidRPr="006B6957">
          <w:t>dalam</w:t>
        </w:r>
        <w:proofErr w:type="spellEnd"/>
        <w:r w:rsidR="006B6957" w:rsidRPr="006B6957">
          <w:t xml:space="preserve"> </w:t>
        </w:r>
        <w:proofErr w:type="spellStart"/>
        <w:r w:rsidR="006B6957" w:rsidRPr="006B6957">
          <w:t>hal</w:t>
        </w:r>
        <w:proofErr w:type="spellEnd"/>
        <w:r w:rsidR="006B6957" w:rsidRPr="006B6957">
          <w:t xml:space="preserve"> </w:t>
        </w:r>
        <w:proofErr w:type="spellStart"/>
        <w:r w:rsidR="006B6957" w:rsidRPr="006B6957">
          <w:t>ini</w:t>
        </w:r>
        <w:proofErr w:type="spellEnd"/>
        <w:r w:rsidR="006B6957" w:rsidRPr="006B6957">
          <w:t xml:space="preserve"> </w:t>
        </w:r>
        <w:proofErr w:type="spellStart"/>
        <w:r w:rsidR="006B6957" w:rsidRPr="006B6957">
          <w:t>pasien</w:t>
        </w:r>
        <w:proofErr w:type="spellEnd"/>
        <w:r w:rsidR="006B6957" w:rsidRPr="006B6957">
          <w:t>.</w:t>
        </w:r>
      </w:ins>
      <w:del w:id="251" w:author="Husni Mubarok" w:date="2022-01-27T14:06:00Z">
        <w:r w:rsidR="00A8652E" w:rsidRPr="00A8652E" w:rsidDel="006B6957">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21AD086D" w14:textId="1EBE4023" w:rsidR="00A8652E" w:rsidRPr="00225C38" w:rsidRDefault="00A8652E">
      <w:pPr>
        <w:ind w:firstLine="709"/>
        <w:rPr>
          <w:rFonts w:eastAsia="Times New Roman"/>
          <w:b/>
          <w:bCs/>
          <w:szCs w:val="26"/>
        </w:rPr>
        <w:pPrChange w:id="252" w:author="Husni Mubarok" w:date="2022-01-27T14:10:00Z">
          <w:pPr/>
        </w:pPrChange>
      </w:pPr>
      <w:del w:id="253" w:author="Husni Mubarok" w:date="2022-01-27T14:06:00Z">
        <w:r w:rsidRPr="00A8652E" w:rsidDel="006B6957">
          <w:delTex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delText>
        </w:r>
      </w:del>
    </w:p>
    <w:p w14:paraId="0628FDCE" w14:textId="77777777" w:rsidR="00AF65DC" w:rsidRDefault="00AF65DC" w:rsidP="00AF65DC">
      <w:pPr>
        <w:pStyle w:val="Heading2"/>
      </w:pPr>
      <w:bookmarkStart w:id="254" w:name="_Toc294459976"/>
      <w:bookmarkStart w:id="255" w:name="_Toc294460232"/>
      <w:bookmarkStart w:id="256" w:name="_Toc294460490"/>
      <w:bookmarkStart w:id="257" w:name="_Toc379605691"/>
      <w:bookmarkEnd w:id="254"/>
      <w:bookmarkEnd w:id="255"/>
      <w:bookmarkEnd w:id="256"/>
      <w:r>
        <w:t xml:space="preserve">Batasan </w:t>
      </w:r>
      <w:proofErr w:type="spellStart"/>
      <w:r>
        <w:t>Penelitian</w:t>
      </w:r>
      <w:bookmarkEnd w:id="257"/>
      <w:proofErr w:type="spellEnd"/>
    </w:p>
    <w:p w14:paraId="6D9D859D" w14:textId="357153FC" w:rsidR="00A8652E" w:rsidRPr="00A8652E" w:rsidDel="002C0335" w:rsidRDefault="00A8652E" w:rsidP="00A8652E">
      <w:pPr>
        <w:rPr>
          <w:del w:id="258" w:author="Husni Mubarok" w:date="2022-01-27T14:10:00Z"/>
        </w:rPr>
      </w:pPr>
      <w:del w:id="259" w:author="Husni Mubarok" w:date="2022-01-27T14:10:00Z">
        <w:r w:rsidRPr="00A8652E" w:rsidDel="002C0335">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4F1BBBF4" w14:textId="347F12D2" w:rsidR="00A8652E" w:rsidRPr="00225C38" w:rsidRDefault="00A8652E" w:rsidP="00A8652E">
      <w:pPr>
        <w:rPr>
          <w:rFonts w:eastAsia="Times New Roman"/>
          <w:b/>
          <w:bCs/>
          <w:szCs w:val="26"/>
        </w:rPr>
      </w:pPr>
      <w:del w:id="260" w:author="Husni Mubarok" w:date="2022-01-27T14:10:00Z">
        <w:r w:rsidRPr="00A8652E" w:rsidDel="002C0335">
          <w:delTex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w:delText>
        </w:r>
      </w:del>
      <w:r w:rsidRPr="00A8652E">
        <w:t>ipsum.</w:t>
      </w:r>
    </w:p>
    <w:p w14:paraId="76064EB0" w14:textId="77777777" w:rsidR="00AF65DC" w:rsidRDefault="00AF65DC" w:rsidP="00AF65DC">
      <w:pPr>
        <w:pStyle w:val="Heading2"/>
      </w:pPr>
      <w:bookmarkStart w:id="261" w:name="_Toc294459978"/>
      <w:bookmarkStart w:id="262" w:name="_Toc294460234"/>
      <w:bookmarkStart w:id="263" w:name="_Toc294460492"/>
      <w:bookmarkStart w:id="264" w:name="_Toc379605692"/>
      <w:bookmarkEnd w:id="261"/>
      <w:bookmarkEnd w:id="262"/>
      <w:bookmarkEnd w:id="263"/>
      <w:proofErr w:type="spellStart"/>
      <w:r>
        <w:t>Metodologi</w:t>
      </w:r>
      <w:proofErr w:type="spellEnd"/>
      <w:r>
        <w:t xml:space="preserve"> </w:t>
      </w:r>
      <w:proofErr w:type="spellStart"/>
      <w:r>
        <w:t>Penelitian</w:t>
      </w:r>
      <w:bookmarkEnd w:id="264"/>
      <w:proofErr w:type="spellEnd"/>
    </w:p>
    <w:p w14:paraId="6B05A7FA" w14:textId="2551AC5A" w:rsidR="00A8652E" w:rsidRPr="00A8652E" w:rsidDel="004529C3" w:rsidRDefault="00A8652E" w:rsidP="00A8652E">
      <w:pPr>
        <w:rPr>
          <w:del w:id="265" w:author="Husni Mubarok" w:date="2022-01-27T14:18:00Z"/>
        </w:rPr>
      </w:pPr>
      <w:del w:id="266" w:author="Husni Mubarok" w:date="2022-01-27T14:18:00Z">
        <w:r w:rsidRPr="00A8652E" w:rsidDel="004529C3">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530A0D57" w14:textId="42DF3DDD" w:rsidR="00A8652E" w:rsidRPr="00225C38" w:rsidRDefault="00A8652E" w:rsidP="00A8652E">
      <w:pPr>
        <w:rPr>
          <w:rFonts w:eastAsia="Times New Roman"/>
          <w:b/>
          <w:bCs/>
          <w:szCs w:val="26"/>
        </w:rPr>
      </w:pPr>
      <w:del w:id="267" w:author="Husni Mubarok" w:date="2022-01-27T14:18:00Z">
        <w:r w:rsidRPr="00A8652E" w:rsidDel="004529C3">
          <w:delTex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w:delText>
        </w:r>
      </w:del>
      <w:r w:rsidRPr="00A8652E">
        <w:t xml:space="preserve">Donec vel </w:t>
      </w:r>
      <w:proofErr w:type="spellStart"/>
      <w:r w:rsidRPr="00A8652E">
        <w:t>lacus</w:t>
      </w:r>
      <w:proofErr w:type="spellEnd"/>
      <w:r w:rsidRPr="00A8652E">
        <w:t xml:space="preserve"> ipsum.</w:t>
      </w:r>
    </w:p>
    <w:p w14:paraId="43AEB59F" w14:textId="3209630E" w:rsidR="00AF65DC" w:rsidRDefault="00AF65DC" w:rsidP="00AF65DC">
      <w:pPr>
        <w:pStyle w:val="Heading2"/>
      </w:pPr>
      <w:bookmarkStart w:id="268" w:name="_Toc294459980"/>
      <w:bookmarkStart w:id="269" w:name="_Toc294460236"/>
      <w:bookmarkStart w:id="270" w:name="_Toc294460494"/>
      <w:bookmarkStart w:id="271" w:name="_Toc379605693"/>
      <w:bookmarkEnd w:id="268"/>
      <w:bookmarkEnd w:id="269"/>
      <w:bookmarkEnd w:id="270"/>
      <w:proofErr w:type="spellStart"/>
      <w:r>
        <w:t>Sistematika</w:t>
      </w:r>
      <w:proofErr w:type="spellEnd"/>
      <w:r>
        <w:t xml:space="preserve"> </w:t>
      </w:r>
      <w:proofErr w:type="spellStart"/>
      <w:r>
        <w:t>Penulisan</w:t>
      </w:r>
      <w:bookmarkEnd w:id="271"/>
      <w:proofErr w:type="spellEnd"/>
    </w:p>
    <w:p w14:paraId="464FFB9B" w14:textId="39676A4E" w:rsidR="00717FEA" w:rsidRDefault="00717FEA">
      <w:pPr>
        <w:ind w:firstLine="709"/>
        <w:rPr>
          <w:ins w:id="272" w:author="Husni Mubarok" w:date="2022-01-27T14:14:00Z"/>
        </w:rPr>
        <w:pPrChange w:id="273" w:author="Husni Mubarok" w:date="2022-01-27T14:15:00Z">
          <w:pPr/>
        </w:pPrChange>
      </w:pPr>
      <w:proofErr w:type="spellStart"/>
      <w:ins w:id="274" w:author="Husni Mubarok" w:date="2022-01-27T14:14:00Z">
        <w:r>
          <w:t>Sistematika</w:t>
        </w:r>
        <w:proofErr w:type="spellEnd"/>
        <w:r>
          <w:t xml:space="preserve"> </w:t>
        </w:r>
        <w:proofErr w:type="spellStart"/>
        <w:r>
          <w:t>penulisan</w:t>
        </w:r>
        <w:proofErr w:type="spellEnd"/>
        <w:r>
          <w:t xml:space="preserve"> </w:t>
        </w:r>
        <w:proofErr w:type="spellStart"/>
        <w:r>
          <w:t>merupakan</w:t>
        </w:r>
        <w:proofErr w:type="spellEnd"/>
        <w:r>
          <w:t xml:space="preserve"> garis </w:t>
        </w:r>
        <w:proofErr w:type="spellStart"/>
        <w:r>
          <w:t>besar</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terbagi</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bab</w:t>
        </w:r>
        <w:proofErr w:type="spellEnd"/>
        <w:r>
          <w:t xml:space="preserve"> yang </w:t>
        </w:r>
        <w:proofErr w:type="spellStart"/>
        <w:r>
          <w:t>tersusun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ins>
    </w:p>
    <w:p w14:paraId="67ABFD42" w14:textId="38A42839" w:rsidR="00717FEA" w:rsidRPr="000B20F7" w:rsidRDefault="00717FEA">
      <w:pPr>
        <w:pStyle w:val="Heading3"/>
        <w:numPr>
          <w:ilvl w:val="0"/>
          <w:numId w:val="0"/>
        </w:numPr>
        <w:rPr>
          <w:ins w:id="275" w:author="Husni Mubarok" w:date="2022-01-27T14:15:00Z"/>
        </w:rPr>
        <w:pPrChange w:id="276" w:author="Husni Mubarok" w:date="2022-01-27T14:18:00Z">
          <w:pPr/>
        </w:pPrChange>
      </w:pPr>
      <w:ins w:id="277" w:author="Husni Mubarok" w:date="2022-01-27T14:14:00Z">
        <w:r w:rsidRPr="000B20F7">
          <w:rPr>
            <w:bCs w:val="0"/>
          </w:rPr>
          <w:lastRenderedPageBreak/>
          <w:t>BAB I</w:t>
        </w:r>
        <w:r w:rsidRPr="000B20F7">
          <w:rPr>
            <w:bCs w:val="0"/>
          </w:rPr>
          <w:tab/>
        </w:r>
      </w:ins>
      <w:ins w:id="278" w:author="Husni Mubarok" w:date="2022-01-27T14:16:00Z">
        <w:r w:rsidRPr="000B20F7">
          <w:rPr>
            <w:bCs w:val="0"/>
          </w:rPr>
          <w:tab/>
        </w:r>
      </w:ins>
      <w:proofErr w:type="spellStart"/>
      <w:ins w:id="279" w:author="Husni Mubarok" w:date="2022-01-27T14:14:00Z">
        <w:r w:rsidRPr="000B20F7">
          <w:rPr>
            <w:bCs w:val="0"/>
          </w:rPr>
          <w:t>Pendahuluan</w:t>
        </w:r>
      </w:ins>
      <w:proofErr w:type="spellEnd"/>
    </w:p>
    <w:p w14:paraId="55093C75" w14:textId="3E554104" w:rsidR="00717FEA" w:rsidRDefault="00717FEA">
      <w:pPr>
        <w:tabs>
          <w:tab w:val="left" w:pos="1134"/>
        </w:tabs>
        <w:ind w:left="1440"/>
        <w:rPr>
          <w:ins w:id="280" w:author="Husni Mubarok" w:date="2022-01-27T14:14:00Z"/>
        </w:rPr>
        <w:pPrChange w:id="281" w:author="Husni Mubarok" w:date="2022-01-27T14:20:00Z">
          <w:pPr/>
        </w:pPrChange>
      </w:pPr>
      <w:ins w:id="282" w:author="Husni Mubarok" w:date="2022-01-27T14:14:00Z">
        <w:r>
          <w:t xml:space="preserve">Bab </w:t>
        </w:r>
        <w:proofErr w:type="spellStart"/>
        <w:r>
          <w:t>ini</w:t>
        </w:r>
        <w:proofErr w:type="spellEnd"/>
        <w:r>
          <w:t xml:space="preserve"> </w:t>
        </w:r>
        <w:proofErr w:type="spellStart"/>
        <w:r>
          <w:t>berisikan</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tentang</w:t>
        </w:r>
        <w:proofErr w:type="spellEnd"/>
        <w:r>
          <w:t xml:space="preserve"> </w:t>
        </w:r>
        <w:proofErr w:type="spellStart"/>
        <w:r>
          <w:t>penulisan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tujuan</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sistematika</w:t>
        </w:r>
        <w:proofErr w:type="spellEnd"/>
        <w:r>
          <w:t xml:space="preserve"> yang </w:t>
        </w:r>
        <w:proofErr w:type="spellStart"/>
        <w:r>
          <w:t>digunakan</w:t>
        </w:r>
        <w:proofErr w:type="spellEnd"/>
        <w:r>
          <w:t>.</w:t>
        </w:r>
      </w:ins>
    </w:p>
    <w:p w14:paraId="752D1EAB" w14:textId="70342BC2" w:rsidR="00717FEA" w:rsidRPr="004529C3" w:rsidRDefault="00717FEA">
      <w:pPr>
        <w:pStyle w:val="Heading3"/>
        <w:numPr>
          <w:ilvl w:val="0"/>
          <w:numId w:val="0"/>
        </w:numPr>
        <w:rPr>
          <w:ins w:id="283" w:author="Husni Mubarok" w:date="2022-01-27T14:14:00Z"/>
        </w:rPr>
        <w:pPrChange w:id="284" w:author="Husni Mubarok" w:date="2022-01-27T14:19:00Z">
          <w:pPr/>
        </w:pPrChange>
      </w:pPr>
      <w:ins w:id="285" w:author="Husni Mubarok" w:date="2022-01-27T14:14:00Z">
        <w:r w:rsidRPr="004529C3">
          <w:t>BAB II</w:t>
        </w:r>
        <w:r w:rsidRPr="004529C3">
          <w:tab/>
        </w:r>
        <w:proofErr w:type="spellStart"/>
        <w:r w:rsidRPr="004529C3">
          <w:t>Tinjauan</w:t>
        </w:r>
        <w:proofErr w:type="spellEnd"/>
        <w:r w:rsidRPr="004529C3">
          <w:t xml:space="preserve"> Pustaka</w:t>
        </w:r>
      </w:ins>
    </w:p>
    <w:p w14:paraId="5EFE6A99" w14:textId="77777777" w:rsidR="00717FEA" w:rsidRDefault="00717FEA">
      <w:pPr>
        <w:tabs>
          <w:tab w:val="left" w:pos="1134"/>
        </w:tabs>
        <w:ind w:left="1440"/>
        <w:rPr>
          <w:ins w:id="286" w:author="Husni Mubarok" w:date="2022-01-27T14:14:00Z"/>
        </w:rPr>
        <w:pPrChange w:id="287" w:author="Husni Mubarok" w:date="2022-01-27T14:20:00Z">
          <w:pPr/>
        </w:pPrChange>
      </w:pPr>
      <w:ins w:id="288" w:author="Husni Mubarok" w:date="2022-01-27T14:14:00Z">
        <w:r>
          <w:t xml:space="preserve">Bab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pengertian</w:t>
        </w:r>
        <w:proofErr w:type="spellEnd"/>
        <w:r>
          <w:t xml:space="preserve"> dan </w:t>
        </w:r>
        <w:proofErr w:type="spellStart"/>
        <w:r>
          <w:t>istilah-istilah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penulisan</w:t>
        </w:r>
        <w:proofErr w:type="spellEnd"/>
        <w:r>
          <w:t xml:space="preserve"> dan </w:t>
        </w:r>
        <w:proofErr w:type="spellStart"/>
        <w:r>
          <w:t>menerangkan</w:t>
        </w:r>
        <w:proofErr w:type="spellEnd"/>
        <w:r>
          <w:t xml:space="preserve"> </w:t>
        </w:r>
        <w:proofErr w:type="spellStart"/>
        <w:r>
          <w:t>teori-teori</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digunakan</w:t>
        </w:r>
        <w:proofErr w:type="spellEnd"/>
        <w:r>
          <w:t xml:space="preserve"> </w:t>
        </w:r>
        <w:proofErr w:type="spellStart"/>
        <w:r>
          <w:t>perancangan</w:t>
        </w:r>
        <w:proofErr w:type="spellEnd"/>
        <w:r>
          <w:t>.</w:t>
        </w:r>
      </w:ins>
    </w:p>
    <w:p w14:paraId="4E7A3216" w14:textId="18B829E5" w:rsidR="00717FEA" w:rsidRPr="000B20F7" w:rsidRDefault="00717FEA">
      <w:pPr>
        <w:pStyle w:val="Heading3"/>
        <w:numPr>
          <w:ilvl w:val="0"/>
          <w:numId w:val="0"/>
        </w:numPr>
        <w:rPr>
          <w:ins w:id="289" w:author="Husni Mubarok" w:date="2022-01-27T14:16:00Z"/>
        </w:rPr>
        <w:pPrChange w:id="290" w:author="Husni Mubarok" w:date="2022-01-27T14:19:00Z">
          <w:pPr>
            <w:tabs>
              <w:tab w:val="left" w:pos="1134"/>
            </w:tabs>
          </w:pPr>
        </w:pPrChange>
      </w:pPr>
      <w:ins w:id="291" w:author="Husni Mubarok" w:date="2022-01-27T14:14:00Z">
        <w:r w:rsidRPr="000B20F7">
          <w:rPr>
            <w:bCs w:val="0"/>
          </w:rPr>
          <w:t>BAB III</w:t>
        </w:r>
      </w:ins>
      <w:ins w:id="292" w:author="Husni Mubarok" w:date="2022-01-27T14:19:00Z">
        <w:r w:rsidR="004529C3">
          <w:rPr>
            <w:bCs w:val="0"/>
          </w:rPr>
          <w:tab/>
        </w:r>
      </w:ins>
      <w:ins w:id="293" w:author="Husni Mubarok" w:date="2022-01-27T14:14:00Z">
        <w:r w:rsidRPr="000B20F7">
          <w:rPr>
            <w:bCs w:val="0"/>
          </w:rPr>
          <w:t xml:space="preserve">Metodelogi </w:t>
        </w:r>
        <w:proofErr w:type="spellStart"/>
        <w:r w:rsidRPr="000B20F7">
          <w:rPr>
            <w:bCs w:val="0"/>
          </w:rPr>
          <w:t>Penelitian</w:t>
        </w:r>
      </w:ins>
      <w:proofErr w:type="spellEnd"/>
    </w:p>
    <w:p w14:paraId="2331A1D3" w14:textId="7D5E77AB" w:rsidR="00717FEA" w:rsidRDefault="00717FEA">
      <w:pPr>
        <w:tabs>
          <w:tab w:val="left" w:pos="1134"/>
        </w:tabs>
        <w:ind w:left="1440"/>
        <w:rPr>
          <w:ins w:id="294" w:author="Husni Mubarok" w:date="2022-01-27T14:14:00Z"/>
        </w:rPr>
        <w:pPrChange w:id="295" w:author="Husni Mubarok" w:date="2022-01-27T14:20:00Z">
          <w:pPr/>
        </w:pPrChange>
      </w:pPr>
      <w:ins w:id="296" w:author="Husni Mubarok" w:date="2022-01-27T14:14:00Z">
        <w:r>
          <w:t xml:space="preserve"> Bab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metode</w:t>
        </w:r>
        <w:proofErr w:type="spellEnd"/>
        <w:r>
          <w:t xml:space="preserve"> dan </w:t>
        </w:r>
        <w:proofErr w:type="spellStart"/>
        <w:r>
          <w:t>tahap</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meliputi</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metode</w:t>
        </w:r>
        <w:proofErr w:type="spellEnd"/>
        <w:r>
          <w:t xml:space="preserve"> </w:t>
        </w:r>
        <w:proofErr w:type="spellStart"/>
        <w:r>
          <w:t>analisa</w:t>
        </w:r>
        <w:proofErr w:type="spellEnd"/>
        <w:r>
          <w:t xml:space="preserve"> </w:t>
        </w:r>
        <w:proofErr w:type="spellStart"/>
        <w:r>
          <w:t>sistem</w:t>
        </w:r>
        <w:proofErr w:type="spellEnd"/>
        <w:r>
          <w:t xml:space="preserve">, dan </w:t>
        </w:r>
        <w:proofErr w:type="spellStart"/>
        <w:r>
          <w:t>metode</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waktu</w:t>
        </w:r>
        <w:proofErr w:type="spellEnd"/>
        <w:r>
          <w:t xml:space="preserve"> dan </w:t>
        </w:r>
        <w:proofErr w:type="spellStart"/>
        <w:r>
          <w:t>tempat</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alat</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t>.</w:t>
        </w:r>
      </w:ins>
    </w:p>
    <w:p w14:paraId="4219D25A" w14:textId="77777777" w:rsidR="00717FEA" w:rsidRPr="004529C3" w:rsidRDefault="00717FEA">
      <w:pPr>
        <w:pStyle w:val="Heading3"/>
        <w:numPr>
          <w:ilvl w:val="0"/>
          <w:numId w:val="0"/>
        </w:numPr>
        <w:rPr>
          <w:ins w:id="297" w:author="Husni Mubarok" w:date="2022-01-27T14:14:00Z"/>
        </w:rPr>
        <w:pPrChange w:id="298" w:author="Husni Mubarok" w:date="2022-01-27T14:20:00Z">
          <w:pPr/>
        </w:pPrChange>
      </w:pPr>
      <w:ins w:id="299" w:author="Husni Mubarok" w:date="2022-01-27T14:14:00Z">
        <w:r w:rsidRPr="004529C3">
          <w:t>BAB IV</w:t>
        </w:r>
        <w:r w:rsidRPr="004529C3">
          <w:tab/>
          <w:t xml:space="preserve">Hasil dan </w:t>
        </w:r>
        <w:proofErr w:type="spellStart"/>
        <w:r w:rsidRPr="004529C3">
          <w:t>Pembahasan</w:t>
        </w:r>
        <w:proofErr w:type="spellEnd"/>
      </w:ins>
    </w:p>
    <w:p w14:paraId="7E765414" w14:textId="77777777" w:rsidR="00717FEA" w:rsidRDefault="00717FEA">
      <w:pPr>
        <w:tabs>
          <w:tab w:val="left" w:pos="1134"/>
        </w:tabs>
        <w:ind w:left="1440"/>
        <w:rPr>
          <w:ins w:id="300" w:author="Husni Mubarok" w:date="2022-01-27T14:14:00Z"/>
        </w:rPr>
        <w:pPrChange w:id="301" w:author="Husni Mubarok" w:date="2022-01-27T14:20:00Z">
          <w:pPr/>
        </w:pPrChange>
      </w:pPr>
      <w:ins w:id="302" w:author="Husni Mubarok" w:date="2022-01-27T14:14:00Z">
        <w:r>
          <w:t xml:space="preserve">Bab </w:t>
        </w:r>
        <w:proofErr w:type="spellStart"/>
        <w:r>
          <w:t>ini</w:t>
        </w:r>
        <w:proofErr w:type="spellEnd"/>
        <w:r>
          <w:t xml:space="preserve"> </w:t>
        </w:r>
        <w:proofErr w:type="spellStart"/>
        <w:r>
          <w:t>menjelaskan</w:t>
        </w:r>
        <w:proofErr w:type="spellEnd"/>
        <w:r>
          <w:t xml:space="preserve"> </w:t>
        </w:r>
        <w:proofErr w:type="spellStart"/>
        <w:r>
          <w:t>evaluasi</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gambaran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meliputi</w:t>
        </w:r>
        <w:proofErr w:type="spellEnd"/>
        <w:r>
          <w:t xml:space="preserve"> </w:t>
        </w:r>
        <w:proofErr w:type="spellStart"/>
        <w:r>
          <w:t>rancangan</w:t>
        </w:r>
        <w:proofErr w:type="spellEnd"/>
        <w:r>
          <w:t xml:space="preserve"> basis data, </w:t>
        </w:r>
        <w:proofErr w:type="spellStart"/>
        <w:r>
          <w:t>rancangan</w:t>
        </w:r>
        <w:proofErr w:type="spellEnd"/>
        <w:r>
          <w:t xml:space="preserve"> </w:t>
        </w:r>
        <w:proofErr w:type="spellStart"/>
        <w:r>
          <w:t>antar</w:t>
        </w:r>
        <w:proofErr w:type="spellEnd"/>
        <w:r>
          <w:t xml:space="preserve"> </w:t>
        </w:r>
        <w:proofErr w:type="spellStart"/>
        <w:r>
          <w:t>muka</w:t>
        </w:r>
        <w:proofErr w:type="spellEnd"/>
        <w:r>
          <w:t xml:space="preserve">, dan </w:t>
        </w:r>
        <w:proofErr w:type="spellStart"/>
        <w:r>
          <w:t>rancangan</w:t>
        </w:r>
        <w:proofErr w:type="spellEnd"/>
        <w:r>
          <w:t xml:space="preserve"> </w:t>
        </w:r>
        <w:proofErr w:type="spellStart"/>
        <w:r>
          <w:t>arsitektur</w:t>
        </w:r>
        <w:proofErr w:type="spellEnd"/>
        <w:r>
          <w:t xml:space="preserve"> </w:t>
        </w:r>
        <w:proofErr w:type="spellStart"/>
        <w:r>
          <w:t>jaringan</w:t>
        </w:r>
        <w:proofErr w:type="spellEnd"/>
        <w:r>
          <w:t xml:space="preserve">), </w:t>
        </w:r>
        <w:proofErr w:type="spellStart"/>
        <w:r>
          <w:t>serta</w:t>
        </w:r>
        <w:proofErr w:type="spellEnd"/>
        <w:r>
          <w:t xml:space="preserve"> </w:t>
        </w:r>
        <w:proofErr w:type="spellStart"/>
        <w:r>
          <w:t>implementasi</w:t>
        </w:r>
        <w:proofErr w:type="spellEnd"/>
        <w:r>
          <w:t xml:space="preserve"> program yang </w:t>
        </w:r>
        <w:proofErr w:type="spellStart"/>
        <w:r>
          <w:t>dihasilkan</w:t>
        </w:r>
        <w:proofErr w:type="spellEnd"/>
        <w:r>
          <w:t>.</w:t>
        </w:r>
      </w:ins>
    </w:p>
    <w:p w14:paraId="1C8487F7" w14:textId="77777777" w:rsidR="00717FEA" w:rsidRPr="004529C3" w:rsidRDefault="00717FEA">
      <w:pPr>
        <w:pStyle w:val="Heading3"/>
        <w:numPr>
          <w:ilvl w:val="0"/>
          <w:numId w:val="0"/>
        </w:numPr>
        <w:rPr>
          <w:ins w:id="303" w:author="Husni Mubarok" w:date="2022-01-27T14:14:00Z"/>
        </w:rPr>
        <w:pPrChange w:id="304" w:author="Husni Mubarok" w:date="2022-01-27T14:20:00Z">
          <w:pPr/>
        </w:pPrChange>
      </w:pPr>
      <w:ins w:id="305" w:author="Husni Mubarok" w:date="2022-01-27T14:14:00Z">
        <w:r w:rsidRPr="004529C3">
          <w:t>BAB V</w:t>
        </w:r>
        <w:r w:rsidRPr="004529C3">
          <w:tab/>
        </w:r>
        <w:proofErr w:type="spellStart"/>
        <w:r w:rsidRPr="004529C3">
          <w:t>Penutup</w:t>
        </w:r>
        <w:proofErr w:type="spellEnd"/>
      </w:ins>
    </w:p>
    <w:p w14:paraId="207A67A2" w14:textId="0B784045" w:rsidR="00A8652E" w:rsidRPr="00A8652E" w:rsidDel="002C0335" w:rsidRDefault="00717FEA">
      <w:pPr>
        <w:tabs>
          <w:tab w:val="left" w:pos="1134"/>
        </w:tabs>
        <w:ind w:left="1440"/>
        <w:rPr>
          <w:del w:id="306" w:author="Husni Mubarok" w:date="2022-01-27T14:11:00Z"/>
        </w:rPr>
        <w:pPrChange w:id="307" w:author="Husni Mubarok" w:date="2022-01-27T14:20:00Z">
          <w:pPr/>
        </w:pPrChange>
      </w:pPr>
      <w:ins w:id="308" w:author="Husni Mubarok" w:date="2022-01-27T14:14:00Z">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pembahasan</w:t>
        </w:r>
        <w:proofErr w:type="spellEnd"/>
        <w:r>
          <w:t xml:space="preserve"> </w:t>
        </w:r>
        <w:proofErr w:type="spellStart"/>
        <w:r>
          <w:t>dalam</w:t>
        </w:r>
        <w:proofErr w:type="spellEnd"/>
        <w:r>
          <w:t xml:space="preserve"> </w:t>
        </w:r>
        <w:proofErr w:type="spellStart"/>
        <w:r>
          <w:t>tugas</w:t>
        </w:r>
        <w:proofErr w:type="spellEnd"/>
        <w:r>
          <w:t xml:space="preserve"> </w:t>
        </w:r>
        <w:proofErr w:type="spellStart"/>
        <w:r>
          <w:t>akhir</w:t>
        </w:r>
        <w:proofErr w:type="spellEnd"/>
        <w:r>
          <w:t xml:space="preserve">, dan juga </w:t>
        </w:r>
        <w:proofErr w:type="spellStart"/>
        <w:r>
          <w:t>berisi</w:t>
        </w:r>
        <w:proofErr w:type="spellEnd"/>
        <w:r>
          <w:t xml:space="preserve"> </w:t>
        </w:r>
        <w:proofErr w:type="spellStart"/>
        <w:r>
          <w:t>pendapat</w:t>
        </w:r>
        <w:proofErr w:type="spellEnd"/>
        <w:r>
          <w:t xml:space="preserve"> dan saran </w:t>
        </w:r>
        <w:proofErr w:type="spellStart"/>
        <w:r>
          <w:t>dati</w:t>
        </w:r>
        <w:proofErr w:type="spellEnd"/>
        <w:r>
          <w:t xml:space="preserve"> </w:t>
        </w:r>
        <w:proofErr w:type="spellStart"/>
        <w:r>
          <w:t>penulis</w:t>
        </w:r>
      </w:ins>
      <w:proofErr w:type="spellEnd"/>
      <w:del w:id="309" w:author="Husni Mubarok" w:date="2022-01-27T14:11:00Z">
        <w:r w:rsidR="00A8652E" w:rsidRPr="00A8652E" w:rsidDel="002C0335">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12E687A6" w14:textId="1F4651E3" w:rsidR="00A8652E" w:rsidRPr="00225C38" w:rsidRDefault="00A8652E">
      <w:pPr>
        <w:tabs>
          <w:tab w:val="left" w:pos="1134"/>
        </w:tabs>
        <w:ind w:left="1440"/>
        <w:rPr>
          <w:rFonts w:eastAsia="Times New Roman"/>
          <w:b/>
          <w:bCs/>
          <w:szCs w:val="26"/>
        </w:rPr>
        <w:pPrChange w:id="310" w:author="Husni Mubarok" w:date="2022-01-27T14:20:00Z">
          <w:pPr/>
        </w:pPrChange>
      </w:pPr>
      <w:del w:id="311" w:author="Husni Mubarok" w:date="2022-01-27T14:11:00Z">
        <w:r w:rsidRPr="00A8652E" w:rsidDel="002C0335">
          <w:delTex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w:delText>
        </w:r>
      </w:del>
      <w:del w:id="312" w:author="Husni Mubarok" w:date="2022-01-27T14:20:00Z">
        <w:r w:rsidRPr="00A8652E" w:rsidDel="004529C3">
          <w:delText xml:space="preserve"> ipsum</w:delText>
        </w:r>
      </w:del>
      <w:r w:rsidRPr="00A8652E">
        <w:t>.</w:t>
      </w:r>
    </w:p>
    <w:p w14:paraId="30EE9DF5" w14:textId="7D97CEE9" w:rsidR="00FE02AD" w:rsidRDefault="006B45E0" w:rsidP="00AF65DC">
      <w:pPr>
        <w:pStyle w:val="Heading1"/>
      </w:pPr>
      <w:bookmarkStart w:id="313" w:name="_Toc294459982"/>
      <w:bookmarkStart w:id="314" w:name="_Toc294460238"/>
      <w:bookmarkStart w:id="315" w:name="_Toc294460496"/>
      <w:bookmarkStart w:id="316" w:name="_Toc294459983"/>
      <w:bookmarkStart w:id="317" w:name="_Toc294460239"/>
      <w:bookmarkStart w:id="318" w:name="_Toc294460497"/>
      <w:bookmarkStart w:id="319" w:name="_Toc294459984"/>
      <w:bookmarkStart w:id="320" w:name="_Toc294460240"/>
      <w:bookmarkStart w:id="321" w:name="_Toc294460498"/>
      <w:bookmarkStart w:id="322" w:name="_Toc294459985"/>
      <w:bookmarkStart w:id="323" w:name="_Toc294460241"/>
      <w:bookmarkStart w:id="324" w:name="_Toc294460499"/>
      <w:bookmarkStart w:id="325" w:name="_Toc294459986"/>
      <w:bookmarkStart w:id="326" w:name="_Toc294460242"/>
      <w:bookmarkStart w:id="327" w:name="_Toc294460500"/>
      <w:bookmarkStart w:id="328" w:name="_Toc294459987"/>
      <w:bookmarkStart w:id="329" w:name="_Toc294460243"/>
      <w:bookmarkStart w:id="330" w:name="_Toc294460501"/>
      <w:bookmarkStart w:id="331" w:name="_Toc294459988"/>
      <w:bookmarkStart w:id="332" w:name="_Toc294460244"/>
      <w:bookmarkStart w:id="333" w:name="_Toc294460502"/>
      <w:bookmarkStart w:id="334" w:name="_Toc294459989"/>
      <w:bookmarkStart w:id="335" w:name="_Toc294460245"/>
      <w:bookmarkStart w:id="336" w:name="_Toc294460503"/>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lastRenderedPageBreak/>
        <w:br/>
      </w:r>
      <w:bookmarkStart w:id="337" w:name="_Toc292386338"/>
      <w:bookmarkStart w:id="338" w:name="_Toc379605694"/>
      <w:del w:id="339" w:author="Husni Mubarok" w:date="2022-01-27T14:22:00Z">
        <w:r w:rsidR="00F76CF0" w:rsidDel="00E67FA4">
          <w:delText>LANDASAN TEORI</w:delText>
        </w:r>
      </w:del>
      <w:bookmarkEnd w:id="337"/>
      <w:bookmarkEnd w:id="338"/>
      <w:ins w:id="340" w:author="Husni Mubarok" w:date="2022-01-27T14:22:00Z">
        <w:r w:rsidR="00E67FA4">
          <w:rPr>
            <w:lang w:val="id-ID"/>
          </w:rPr>
          <w:t>tinjauan pustaka</w:t>
        </w:r>
      </w:ins>
    </w:p>
    <w:p w14:paraId="4D2E91C0" w14:textId="32E195CD" w:rsidR="00FE02AD" w:rsidRPr="002B6835" w:rsidDel="00E67FA4" w:rsidRDefault="00E67FA4" w:rsidP="006B45E0">
      <w:pPr>
        <w:pStyle w:val="Heading2"/>
        <w:rPr>
          <w:del w:id="341" w:author="Husni Mubarok" w:date="2022-01-27T14:23:00Z"/>
          <w:i/>
        </w:rPr>
      </w:pPr>
      <w:bookmarkStart w:id="342" w:name="_Toc379605695"/>
      <w:ins w:id="343" w:author="Husni Mubarok" w:date="2022-01-27T14:22:00Z">
        <w:r>
          <w:rPr>
            <w:iCs/>
            <w:lang w:val="id-ID"/>
          </w:rPr>
          <w:t>Tinjauan Umum RS Ali Sibroh Malisi</w:t>
        </w:r>
      </w:ins>
      <w:del w:id="344" w:author="Husni Mubarok" w:date="2022-01-27T14:22:00Z">
        <w:r w:rsidR="00A8652E" w:rsidDel="00E67FA4">
          <w:rPr>
            <w:i/>
          </w:rPr>
          <w:delText>Cras Molestie</w:delText>
        </w:r>
      </w:del>
      <w:bookmarkEnd w:id="342"/>
    </w:p>
    <w:p w14:paraId="0E9A531C" w14:textId="5CCE5986" w:rsidR="00A8652E" w:rsidRPr="00A8652E" w:rsidDel="00E67FA4" w:rsidRDefault="00A8652E">
      <w:pPr>
        <w:pStyle w:val="Heading2"/>
        <w:rPr>
          <w:del w:id="345" w:author="Husni Mubarok" w:date="2022-01-27T14:23:00Z"/>
        </w:rPr>
        <w:pPrChange w:id="346" w:author="Husni Mubarok" w:date="2022-01-27T14:23:00Z">
          <w:pPr/>
        </w:pPrChange>
      </w:pPr>
      <w:del w:id="347" w:author="Husni Mubarok" w:date="2022-01-27T14:23:00Z">
        <w:r w:rsidRPr="00A8652E" w:rsidDel="00E67FA4">
          <w:delTex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delText>
        </w:r>
      </w:del>
    </w:p>
    <w:p w14:paraId="51732346" w14:textId="63F6A675" w:rsidR="00A8652E" w:rsidRPr="00225C38" w:rsidRDefault="00A8652E">
      <w:pPr>
        <w:pStyle w:val="Heading2"/>
        <w:pPrChange w:id="348" w:author="Husni Mubarok" w:date="2022-01-27T14:23:00Z">
          <w:pPr/>
        </w:pPrChange>
      </w:pPr>
      <w:del w:id="349" w:author="Husni Mubarok" w:date="2022-01-27T14:23:00Z">
        <w:r w:rsidRPr="00A8652E" w:rsidDel="00E67FA4">
          <w:delTex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delText>
        </w:r>
      </w:del>
    </w:p>
    <w:p w14:paraId="06DF4F9A" w14:textId="30746E4C" w:rsidR="006546BF" w:rsidRPr="006546BF" w:rsidRDefault="006546BF">
      <w:pPr>
        <w:pStyle w:val="Heading3"/>
        <w:rPr>
          <w:ins w:id="350" w:author="Husni Mubarok" w:date="2022-01-27T14:22:00Z"/>
          <w:lang w:val="id-ID"/>
          <w:rPrChange w:id="351" w:author="Husni Mubarok" w:date="2022-01-27T14:24:00Z">
            <w:rPr>
              <w:ins w:id="352" w:author="Husni Mubarok" w:date="2022-01-27T14:22:00Z"/>
            </w:rPr>
          </w:rPrChange>
        </w:rPr>
        <w:pPrChange w:id="353" w:author="Husni Mubarok" w:date="2022-01-27T14:24:00Z">
          <w:pPr>
            <w:pStyle w:val="Heading2"/>
          </w:pPr>
        </w:pPrChange>
      </w:pPr>
      <w:bookmarkStart w:id="354" w:name="_Toc294459992"/>
      <w:bookmarkStart w:id="355" w:name="_Toc294460248"/>
      <w:bookmarkStart w:id="356" w:name="_Toc294460506"/>
      <w:bookmarkStart w:id="357" w:name="_Toc294459993"/>
      <w:bookmarkStart w:id="358" w:name="_Toc294460249"/>
      <w:bookmarkStart w:id="359" w:name="_Toc294460507"/>
      <w:bookmarkStart w:id="360" w:name="_Toc294459994"/>
      <w:bookmarkStart w:id="361" w:name="_Toc294460250"/>
      <w:bookmarkStart w:id="362" w:name="_Toc294460508"/>
      <w:bookmarkStart w:id="363" w:name="_Toc294459995"/>
      <w:bookmarkStart w:id="364" w:name="_Toc294460251"/>
      <w:bookmarkStart w:id="365" w:name="_Toc294460509"/>
      <w:bookmarkStart w:id="366" w:name="_Toc379605696"/>
      <w:bookmarkEnd w:id="354"/>
      <w:bookmarkEnd w:id="355"/>
      <w:bookmarkEnd w:id="356"/>
      <w:bookmarkEnd w:id="357"/>
      <w:bookmarkEnd w:id="358"/>
      <w:bookmarkEnd w:id="359"/>
      <w:bookmarkEnd w:id="360"/>
      <w:bookmarkEnd w:id="361"/>
      <w:bookmarkEnd w:id="362"/>
      <w:bookmarkEnd w:id="363"/>
      <w:bookmarkEnd w:id="364"/>
      <w:bookmarkEnd w:id="365"/>
      <w:ins w:id="367" w:author="Husni Mubarok" w:date="2022-01-27T14:23:00Z">
        <w:r>
          <w:rPr>
            <w:lang w:val="id-ID"/>
          </w:rPr>
          <w:t>Sejarah Singkat</w:t>
        </w:r>
      </w:ins>
    </w:p>
    <w:p w14:paraId="1DECFF12" w14:textId="338AF088" w:rsidR="006546BF" w:rsidRDefault="006546BF">
      <w:pPr>
        <w:pStyle w:val="Heading3"/>
        <w:rPr>
          <w:ins w:id="368" w:author="Husni Mubarok" w:date="2022-01-27T14:23:00Z"/>
        </w:rPr>
      </w:pPr>
      <w:ins w:id="369" w:author="Husni Mubarok" w:date="2022-01-27T14:23:00Z">
        <w:r>
          <w:rPr>
            <w:lang w:val="id-ID"/>
          </w:rPr>
          <w:t>Struktur Organisasi</w:t>
        </w:r>
      </w:ins>
    </w:p>
    <w:p w14:paraId="491D26EB" w14:textId="0B170A70" w:rsidR="00FE02AD" w:rsidDel="006546BF" w:rsidRDefault="00A8652E" w:rsidP="00521F2F">
      <w:pPr>
        <w:pStyle w:val="Heading2"/>
        <w:rPr>
          <w:del w:id="370" w:author="Husni Mubarok" w:date="2022-01-27T14:24:00Z"/>
        </w:rPr>
      </w:pPr>
      <w:del w:id="371" w:author="Husni Mubarok" w:date="2022-01-27T14:24:00Z">
        <w:r w:rsidDel="006546BF">
          <w:delText>Lorem Ipsum</w:delText>
        </w:r>
      </w:del>
      <w:bookmarkEnd w:id="366"/>
      <w:ins w:id="372" w:author="Husni Mubarok" w:date="2022-01-27T14:24:00Z">
        <w:r w:rsidR="006546BF">
          <w:rPr>
            <w:lang w:val="id-ID"/>
          </w:rPr>
          <w:t>Landasan Teori</w:t>
        </w:r>
      </w:ins>
    </w:p>
    <w:p w14:paraId="7E6AF430" w14:textId="68447AC9" w:rsidR="00A8652E" w:rsidRPr="006546BF" w:rsidRDefault="00A8652E">
      <w:pPr>
        <w:pStyle w:val="Heading2"/>
        <w:pPrChange w:id="373" w:author="Husni Mubarok" w:date="2022-01-27T14:24:00Z">
          <w:pPr/>
        </w:pPrChange>
      </w:pPr>
      <w:del w:id="374" w:author="Husni Mubarok" w:date="2022-01-27T14:24:00Z">
        <w:r w:rsidRPr="00A8652E" w:rsidDel="006546BF">
          <w:delTex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delText>
        </w:r>
      </w:del>
    </w:p>
    <w:p w14:paraId="402E2D2B" w14:textId="5C44A8C7" w:rsidR="006546BF" w:rsidRDefault="006546BF">
      <w:pPr>
        <w:pStyle w:val="Heading3"/>
        <w:rPr>
          <w:ins w:id="375" w:author="Husni Mubarok" w:date="2022-01-27T14:24:00Z"/>
        </w:rPr>
        <w:pPrChange w:id="376" w:author="Husni Mubarok" w:date="2022-01-27T14:24:00Z">
          <w:pPr>
            <w:pStyle w:val="Heading2"/>
          </w:pPr>
        </w:pPrChange>
      </w:pPr>
      <w:bookmarkStart w:id="377" w:name="_Toc294459997"/>
      <w:bookmarkStart w:id="378" w:name="_Toc294460253"/>
      <w:bookmarkStart w:id="379" w:name="_Toc294460511"/>
      <w:bookmarkStart w:id="380" w:name="_Toc294459998"/>
      <w:bookmarkStart w:id="381" w:name="_Toc294460254"/>
      <w:bookmarkStart w:id="382" w:name="_Toc294460512"/>
      <w:bookmarkStart w:id="383" w:name="_Toc294459999"/>
      <w:bookmarkStart w:id="384" w:name="_Toc294460255"/>
      <w:bookmarkStart w:id="385" w:name="_Toc294460513"/>
      <w:bookmarkStart w:id="386" w:name="_Toc294460000"/>
      <w:bookmarkStart w:id="387" w:name="_Toc294460256"/>
      <w:bookmarkStart w:id="388" w:name="_Toc294460514"/>
      <w:bookmarkStart w:id="389" w:name="_Toc294460001"/>
      <w:bookmarkStart w:id="390" w:name="_Toc294460257"/>
      <w:bookmarkStart w:id="391" w:name="_Toc294460515"/>
      <w:bookmarkStart w:id="392" w:name="_Toc294460002"/>
      <w:bookmarkStart w:id="393" w:name="_Toc294460258"/>
      <w:bookmarkStart w:id="394" w:name="_Toc294460516"/>
      <w:bookmarkStart w:id="395" w:name="_Toc292386028"/>
      <w:bookmarkStart w:id="396" w:name="_Toc292386341"/>
      <w:bookmarkStart w:id="397" w:name="_Ref294385896"/>
      <w:bookmarkStart w:id="398" w:name="_Ref294385905"/>
      <w:bookmarkStart w:id="399" w:name="_Toc379605697"/>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ins w:id="400" w:author="Husni Mubarok" w:date="2022-01-27T14:24:00Z">
        <w:r>
          <w:rPr>
            <w:lang w:val="id-ID"/>
          </w:rPr>
          <w:t>Pengertian</w:t>
        </w:r>
      </w:ins>
    </w:p>
    <w:p w14:paraId="6826C813" w14:textId="52404D5B" w:rsidR="00FE02AD" w:rsidRPr="000B20F7" w:rsidRDefault="00FE02AD" w:rsidP="00A8652E">
      <w:pPr>
        <w:pStyle w:val="Heading2"/>
        <w:rPr>
          <w:iCs/>
        </w:rPr>
      </w:pPr>
      <w:del w:id="401" w:author="Husni Mubarok" w:date="2022-01-27T14:25:00Z">
        <w:r w:rsidRPr="006546BF" w:rsidDel="006546BF">
          <w:rPr>
            <w:iCs/>
            <w:rPrChange w:id="402" w:author="Husni Mubarok" w:date="2022-01-27T14:25:00Z">
              <w:rPr>
                <w:i/>
              </w:rPr>
            </w:rPrChange>
          </w:rPr>
          <w:delText xml:space="preserve">News Feed </w:delText>
        </w:r>
        <w:r w:rsidRPr="000B20F7" w:rsidDel="006546BF">
          <w:rPr>
            <w:iCs/>
          </w:rPr>
          <w:delText>dan RSS</w:delText>
        </w:r>
      </w:del>
      <w:bookmarkEnd w:id="395"/>
      <w:bookmarkEnd w:id="396"/>
      <w:bookmarkEnd w:id="397"/>
      <w:bookmarkEnd w:id="398"/>
      <w:bookmarkEnd w:id="399"/>
      <w:ins w:id="403" w:author="Husni Mubarok" w:date="2022-01-27T14:25:00Z">
        <w:r w:rsidR="006546BF">
          <w:rPr>
            <w:iCs/>
            <w:lang w:val="id-ID"/>
          </w:rPr>
          <w:t>Konsep Sistem Pendaftaran Otomatis</w:t>
        </w:r>
      </w:ins>
    </w:p>
    <w:p w14:paraId="32D67DCF" w14:textId="77777777" w:rsidR="00A8652E" w:rsidRPr="00A8652E" w:rsidRDefault="00A8652E" w:rsidP="00CB46E3">
      <w:r w:rsidRPr="00A8652E">
        <w:t xml:space="preserve">Cras </w:t>
      </w:r>
      <w:proofErr w:type="spellStart"/>
      <w:r w:rsidRPr="00A8652E">
        <w:t>molestie</w:t>
      </w:r>
      <w:proofErr w:type="spellEnd"/>
      <w:r w:rsidRPr="00A8652E">
        <w:t xml:space="preserve"> </w:t>
      </w:r>
      <w:proofErr w:type="spellStart"/>
      <w:r w:rsidRPr="00A8652E">
        <w:t>imperdiet</w:t>
      </w:r>
      <w:proofErr w:type="spellEnd"/>
      <w:r w:rsidRPr="00A8652E">
        <w:t xml:space="preserve"> mi, non pharetra </w:t>
      </w:r>
      <w:proofErr w:type="spellStart"/>
      <w:r w:rsidRPr="00A8652E">
        <w:t>enim</w:t>
      </w:r>
      <w:proofErr w:type="spellEnd"/>
      <w:r w:rsidRPr="00A8652E">
        <w:t xml:space="preserve"> </w:t>
      </w:r>
      <w:proofErr w:type="spellStart"/>
      <w:r w:rsidRPr="00A8652E">
        <w:t>ornare</w:t>
      </w:r>
      <w:proofErr w:type="spellEnd"/>
      <w:r w:rsidRPr="00A8652E">
        <w:t xml:space="preserve"> a. Aenean </w:t>
      </w:r>
      <w:proofErr w:type="spellStart"/>
      <w:r w:rsidRPr="00A8652E">
        <w:t>volutpat</w:t>
      </w:r>
      <w:proofErr w:type="spellEnd"/>
      <w:r w:rsidRPr="00A8652E">
        <w:t xml:space="preserve"> convallis </w:t>
      </w:r>
      <w:proofErr w:type="spellStart"/>
      <w:r w:rsidRPr="00A8652E">
        <w:t>varius</w:t>
      </w:r>
      <w:proofErr w:type="spellEnd"/>
      <w:r w:rsidRPr="00A8652E">
        <w:t xml:space="preserve">. Donec </w:t>
      </w:r>
      <w:proofErr w:type="spellStart"/>
      <w:r w:rsidRPr="00A8652E">
        <w:t>varius</w:t>
      </w:r>
      <w:proofErr w:type="spellEnd"/>
      <w:r w:rsidRPr="00A8652E">
        <w:t xml:space="preserve"> </w:t>
      </w:r>
      <w:proofErr w:type="spellStart"/>
      <w:r w:rsidRPr="00A8652E">
        <w:t>pretium</w:t>
      </w:r>
      <w:proofErr w:type="spellEnd"/>
      <w:r w:rsidRPr="00A8652E">
        <w:t xml:space="preserve"> </w:t>
      </w:r>
      <w:proofErr w:type="spellStart"/>
      <w:r w:rsidRPr="00A8652E">
        <w:t>volutpat</w:t>
      </w:r>
      <w:proofErr w:type="spellEnd"/>
      <w:r w:rsidRPr="00A8652E">
        <w:t xml:space="preserve">. Morbi </w:t>
      </w:r>
      <w:proofErr w:type="spellStart"/>
      <w:r w:rsidRPr="00A8652E">
        <w:t>faucibus</w:t>
      </w:r>
      <w:proofErr w:type="spellEnd"/>
      <w:r w:rsidRPr="00A8652E">
        <w:t xml:space="preserve"> lorem </w:t>
      </w:r>
      <w:proofErr w:type="spellStart"/>
      <w:r w:rsidRPr="00A8652E">
        <w:t>eget</w:t>
      </w:r>
      <w:proofErr w:type="spellEnd"/>
      <w:r w:rsidRPr="00A8652E">
        <w:t xml:space="preserve"> </w:t>
      </w:r>
      <w:proofErr w:type="spellStart"/>
      <w:r w:rsidRPr="00A8652E">
        <w:t>tortor</w:t>
      </w:r>
      <w:proofErr w:type="spellEnd"/>
      <w:r w:rsidRPr="00A8652E">
        <w:t xml:space="preserve"> </w:t>
      </w:r>
      <w:proofErr w:type="spellStart"/>
      <w:r w:rsidRPr="00A8652E">
        <w:t>iaculis</w:t>
      </w:r>
      <w:proofErr w:type="spellEnd"/>
      <w:r w:rsidRPr="00A8652E">
        <w:t xml:space="preserve"> </w:t>
      </w:r>
      <w:proofErr w:type="spellStart"/>
      <w:r w:rsidRPr="00A8652E">
        <w:t>mollis</w:t>
      </w:r>
      <w:proofErr w:type="spellEnd"/>
      <w:r w:rsidRPr="00A8652E">
        <w:t xml:space="preserve">. Morbi a libero et </w:t>
      </w:r>
      <w:proofErr w:type="spellStart"/>
      <w:r w:rsidRPr="00A8652E">
        <w:t>massa</w:t>
      </w:r>
      <w:proofErr w:type="spellEnd"/>
      <w:r w:rsidRPr="00A8652E">
        <w:t xml:space="preserve"> </w:t>
      </w:r>
      <w:proofErr w:type="spellStart"/>
      <w:r w:rsidRPr="00A8652E">
        <w:t>porttitor</w:t>
      </w:r>
      <w:proofErr w:type="spellEnd"/>
      <w:r w:rsidRPr="00A8652E">
        <w:t xml:space="preserve"> </w:t>
      </w:r>
      <w:proofErr w:type="spellStart"/>
      <w:r w:rsidRPr="00A8652E">
        <w:t>facilisis</w:t>
      </w:r>
      <w:proofErr w:type="spellEnd"/>
      <w:r w:rsidRPr="00A8652E">
        <w:t xml:space="preserve"> ac at </w:t>
      </w:r>
      <w:proofErr w:type="spellStart"/>
      <w:r w:rsidRPr="00A8652E">
        <w:t>tortor</w:t>
      </w:r>
      <w:proofErr w:type="spellEnd"/>
      <w:r w:rsidRPr="00A8652E">
        <w:t xml:space="preserve">. In </w:t>
      </w:r>
      <w:proofErr w:type="spellStart"/>
      <w:r w:rsidRPr="00A8652E">
        <w:t>vehicula</w:t>
      </w:r>
      <w:proofErr w:type="spellEnd"/>
      <w:r w:rsidRPr="00A8652E">
        <w:t xml:space="preserve"> </w:t>
      </w:r>
      <w:proofErr w:type="spellStart"/>
      <w:r w:rsidRPr="00A8652E">
        <w:t>vulputate</w:t>
      </w:r>
      <w:proofErr w:type="spellEnd"/>
      <w:r w:rsidRPr="00A8652E">
        <w:t xml:space="preserve"> </w:t>
      </w:r>
      <w:proofErr w:type="spellStart"/>
      <w:r w:rsidRPr="00A8652E">
        <w:t>urna</w:t>
      </w:r>
      <w:proofErr w:type="spellEnd"/>
      <w:r w:rsidRPr="00A8652E">
        <w:t xml:space="preserve">, ac </w:t>
      </w:r>
      <w:proofErr w:type="spellStart"/>
      <w:r w:rsidRPr="00A8652E">
        <w:t>pellentesque</w:t>
      </w:r>
      <w:proofErr w:type="spellEnd"/>
      <w:r w:rsidRPr="00A8652E">
        <w:t xml:space="preserve"> </w:t>
      </w:r>
      <w:proofErr w:type="spellStart"/>
      <w:r w:rsidRPr="00A8652E">
        <w:t>leo</w:t>
      </w:r>
      <w:proofErr w:type="spellEnd"/>
      <w:r w:rsidRPr="00A8652E">
        <w:t xml:space="preserve"> </w:t>
      </w:r>
      <w:proofErr w:type="spellStart"/>
      <w:r w:rsidRPr="00A8652E">
        <w:t>ultricies</w:t>
      </w:r>
      <w:proofErr w:type="spellEnd"/>
      <w:r w:rsidRPr="00A8652E">
        <w:t xml:space="preserve"> in. Aenean id </w:t>
      </w:r>
      <w:proofErr w:type="spellStart"/>
      <w:r w:rsidRPr="00A8652E">
        <w:t>lectus</w:t>
      </w:r>
      <w:proofErr w:type="spellEnd"/>
      <w:r w:rsidRPr="00A8652E">
        <w:t xml:space="preserve"> </w:t>
      </w:r>
      <w:proofErr w:type="spellStart"/>
      <w:r w:rsidRPr="00A8652E">
        <w:t>ut</w:t>
      </w:r>
      <w:proofErr w:type="spellEnd"/>
      <w:r w:rsidRPr="00A8652E">
        <w:t xml:space="preserve"> </w:t>
      </w:r>
      <w:proofErr w:type="spellStart"/>
      <w:r w:rsidRPr="00A8652E">
        <w:t>urna</w:t>
      </w:r>
      <w:proofErr w:type="spellEnd"/>
      <w:r w:rsidRPr="00A8652E">
        <w:t xml:space="preserve"> </w:t>
      </w:r>
      <w:proofErr w:type="spellStart"/>
      <w:r w:rsidRPr="00A8652E">
        <w:t>rutrum</w:t>
      </w:r>
      <w:proofErr w:type="spellEnd"/>
      <w:r w:rsidRPr="00A8652E">
        <w:t xml:space="preserve"> </w:t>
      </w:r>
      <w:proofErr w:type="spellStart"/>
      <w:r w:rsidRPr="00A8652E">
        <w:t>sagittis</w:t>
      </w:r>
      <w:proofErr w:type="spellEnd"/>
      <w:r w:rsidRPr="00A8652E">
        <w:t xml:space="preserve"> </w:t>
      </w:r>
      <w:proofErr w:type="spellStart"/>
      <w:r w:rsidRPr="00A8652E">
        <w:t>eget</w:t>
      </w:r>
      <w:proofErr w:type="spellEnd"/>
      <w:r w:rsidRPr="00A8652E">
        <w:t xml:space="preserve"> sed </w:t>
      </w:r>
      <w:proofErr w:type="spellStart"/>
      <w:r w:rsidRPr="00A8652E">
        <w:t>quam</w:t>
      </w:r>
      <w:proofErr w:type="spellEnd"/>
      <w:r w:rsidRPr="00A8652E">
        <w:t xml:space="preserve">. </w:t>
      </w:r>
      <w:proofErr w:type="spellStart"/>
      <w:r w:rsidRPr="00A8652E">
        <w:t>Vivamus</w:t>
      </w:r>
      <w:proofErr w:type="spellEnd"/>
      <w:r w:rsidRPr="00A8652E">
        <w:t xml:space="preserve"> </w:t>
      </w:r>
      <w:proofErr w:type="spellStart"/>
      <w:r w:rsidRPr="00A8652E">
        <w:t>neque</w:t>
      </w:r>
      <w:proofErr w:type="spellEnd"/>
      <w:r w:rsidRPr="00A8652E">
        <w:t xml:space="preserve"> </w:t>
      </w:r>
      <w:proofErr w:type="spellStart"/>
      <w:r w:rsidRPr="00A8652E">
        <w:t>justo</w:t>
      </w:r>
      <w:proofErr w:type="spellEnd"/>
      <w:r w:rsidRPr="00A8652E">
        <w:t xml:space="preserve">, </w:t>
      </w:r>
      <w:proofErr w:type="spellStart"/>
      <w:r w:rsidRPr="00A8652E">
        <w:t>blandit</w:t>
      </w:r>
      <w:proofErr w:type="spellEnd"/>
      <w:r w:rsidRPr="00A8652E">
        <w:t xml:space="preserve"> </w:t>
      </w:r>
      <w:proofErr w:type="spellStart"/>
      <w:r w:rsidRPr="00A8652E">
        <w:t>ut</w:t>
      </w:r>
      <w:proofErr w:type="spellEnd"/>
      <w:r w:rsidRPr="00A8652E">
        <w:t xml:space="preserve"> </w:t>
      </w:r>
      <w:proofErr w:type="spellStart"/>
      <w:r w:rsidRPr="00A8652E">
        <w:t>ultricies</w:t>
      </w:r>
      <w:proofErr w:type="spellEnd"/>
      <w:r w:rsidRPr="00A8652E">
        <w:t xml:space="preserve"> a, pharetra </w:t>
      </w:r>
      <w:proofErr w:type="spellStart"/>
      <w:r w:rsidRPr="00A8652E">
        <w:t>eu</w:t>
      </w:r>
      <w:proofErr w:type="spellEnd"/>
      <w:r w:rsidRPr="00A8652E">
        <w:t xml:space="preserve"> libero. </w:t>
      </w:r>
      <w:proofErr w:type="spellStart"/>
      <w:r w:rsidRPr="00A8652E">
        <w:t>Phasellus</w:t>
      </w:r>
      <w:proofErr w:type="spellEnd"/>
      <w:r w:rsidRPr="00A8652E">
        <w:t xml:space="preserve"> at </w:t>
      </w:r>
      <w:proofErr w:type="spellStart"/>
      <w:r w:rsidRPr="00A8652E">
        <w:t>nulla</w:t>
      </w:r>
      <w:proofErr w:type="spellEnd"/>
      <w:r w:rsidRPr="00A8652E">
        <w:t xml:space="preserve"> </w:t>
      </w:r>
      <w:proofErr w:type="spellStart"/>
      <w:r w:rsidRPr="00A8652E">
        <w:t>eget</w:t>
      </w:r>
      <w:proofErr w:type="spellEnd"/>
      <w:r w:rsidRPr="00A8652E">
        <w:t xml:space="preserve"> </w:t>
      </w:r>
      <w:proofErr w:type="spellStart"/>
      <w:r w:rsidRPr="00A8652E">
        <w:t>massa</w:t>
      </w:r>
      <w:proofErr w:type="spellEnd"/>
      <w:r w:rsidRPr="00A8652E">
        <w:t xml:space="preserve"> </w:t>
      </w:r>
      <w:proofErr w:type="spellStart"/>
      <w:r w:rsidRPr="00A8652E">
        <w:t>interdum</w:t>
      </w:r>
      <w:proofErr w:type="spellEnd"/>
      <w:r w:rsidRPr="00A8652E">
        <w:t xml:space="preserve"> gravida. </w:t>
      </w:r>
      <w:proofErr w:type="spellStart"/>
      <w:r w:rsidRPr="00A8652E">
        <w:t>Fusce</w:t>
      </w:r>
      <w:proofErr w:type="spellEnd"/>
      <w:r w:rsidRPr="00A8652E">
        <w:t xml:space="preserve"> nisi </w:t>
      </w:r>
      <w:proofErr w:type="spellStart"/>
      <w:r w:rsidRPr="00A8652E">
        <w:t>elit</w:t>
      </w:r>
      <w:proofErr w:type="spellEnd"/>
      <w:r w:rsidRPr="00A8652E">
        <w:t xml:space="preserve">, </w:t>
      </w:r>
      <w:proofErr w:type="spellStart"/>
      <w:r w:rsidRPr="00A8652E">
        <w:t>commodo</w:t>
      </w:r>
      <w:proofErr w:type="spellEnd"/>
      <w:r w:rsidRPr="00A8652E">
        <w:t xml:space="preserve"> non </w:t>
      </w:r>
      <w:proofErr w:type="spellStart"/>
      <w:r w:rsidRPr="00A8652E">
        <w:t>fringilla</w:t>
      </w:r>
      <w:proofErr w:type="spellEnd"/>
      <w:r w:rsidRPr="00A8652E">
        <w:t xml:space="preserve"> at, </w:t>
      </w:r>
      <w:proofErr w:type="spellStart"/>
      <w:r w:rsidRPr="00A8652E">
        <w:t>sodales</w:t>
      </w:r>
      <w:proofErr w:type="spellEnd"/>
      <w:r w:rsidRPr="00A8652E">
        <w:t xml:space="preserve"> a </w:t>
      </w:r>
      <w:proofErr w:type="spellStart"/>
      <w:r w:rsidRPr="00A8652E">
        <w:t>felis</w:t>
      </w:r>
      <w:proofErr w:type="spellEnd"/>
      <w:r w:rsidRPr="00A8652E">
        <w:t xml:space="preserve">. Maecenas </w:t>
      </w:r>
      <w:proofErr w:type="spellStart"/>
      <w:r w:rsidRPr="00A8652E">
        <w:t>neque</w:t>
      </w:r>
      <w:proofErr w:type="spellEnd"/>
      <w:r w:rsidRPr="00A8652E">
        <w:t xml:space="preserve"> </w:t>
      </w:r>
      <w:proofErr w:type="spellStart"/>
      <w:r w:rsidRPr="00A8652E">
        <w:t>odio</w:t>
      </w:r>
      <w:proofErr w:type="spellEnd"/>
      <w:r w:rsidRPr="00A8652E">
        <w:t xml:space="preserve">, </w:t>
      </w:r>
      <w:proofErr w:type="spellStart"/>
      <w:r w:rsidRPr="00A8652E">
        <w:t>commodo</w:t>
      </w:r>
      <w:proofErr w:type="spellEnd"/>
      <w:r w:rsidRPr="00A8652E">
        <w:t xml:space="preserve"> </w:t>
      </w:r>
      <w:proofErr w:type="spellStart"/>
      <w:r w:rsidRPr="00A8652E">
        <w:t>euismod</w:t>
      </w:r>
      <w:proofErr w:type="spellEnd"/>
      <w:r w:rsidRPr="00A8652E">
        <w:t xml:space="preserve"> </w:t>
      </w:r>
      <w:proofErr w:type="spellStart"/>
      <w:r w:rsidRPr="00A8652E">
        <w:t>condimentum</w:t>
      </w:r>
      <w:proofErr w:type="spellEnd"/>
      <w:r w:rsidRPr="00A8652E">
        <w:t xml:space="preserve"> </w:t>
      </w:r>
      <w:proofErr w:type="spellStart"/>
      <w:r w:rsidRPr="00A8652E">
        <w:t>pellentesque</w:t>
      </w:r>
      <w:proofErr w:type="spellEnd"/>
      <w:r w:rsidRPr="00A8652E">
        <w:t xml:space="preserve">, </w:t>
      </w:r>
      <w:proofErr w:type="spellStart"/>
      <w:r w:rsidRPr="00A8652E">
        <w:t>pretium</w:t>
      </w:r>
      <w:proofErr w:type="spellEnd"/>
      <w:r w:rsidRPr="00A8652E">
        <w:t xml:space="preserve"> vel </w:t>
      </w:r>
      <w:proofErr w:type="spellStart"/>
      <w:r w:rsidRPr="00A8652E">
        <w:t>nibh</w:t>
      </w:r>
      <w:proofErr w:type="spellEnd"/>
      <w:r w:rsidRPr="00A8652E">
        <w:t xml:space="preserve">. Mauris et </w:t>
      </w:r>
      <w:proofErr w:type="spellStart"/>
      <w:r w:rsidRPr="00A8652E">
        <w:t>lectus</w:t>
      </w:r>
      <w:proofErr w:type="spellEnd"/>
      <w:r w:rsidRPr="00A8652E">
        <w:t xml:space="preserve"> </w:t>
      </w:r>
      <w:proofErr w:type="spellStart"/>
      <w:r w:rsidRPr="00A8652E">
        <w:t>metus</w:t>
      </w:r>
      <w:proofErr w:type="spellEnd"/>
      <w:r w:rsidRPr="00A8652E">
        <w:t xml:space="preserve">. Sed </w:t>
      </w:r>
      <w:proofErr w:type="spellStart"/>
      <w:r w:rsidRPr="00A8652E">
        <w:t>accumsan</w:t>
      </w:r>
      <w:proofErr w:type="spellEnd"/>
      <w:r w:rsidRPr="00A8652E">
        <w:t xml:space="preserve"> </w:t>
      </w:r>
      <w:proofErr w:type="spellStart"/>
      <w:r w:rsidRPr="00A8652E">
        <w:t>risus</w:t>
      </w:r>
      <w:proofErr w:type="spellEnd"/>
      <w:r w:rsidRPr="00A8652E">
        <w:t xml:space="preserve"> </w:t>
      </w:r>
      <w:proofErr w:type="spellStart"/>
      <w:r w:rsidRPr="00A8652E">
        <w:t>ut</w:t>
      </w:r>
      <w:proofErr w:type="spellEnd"/>
      <w:r w:rsidRPr="00A8652E">
        <w:t xml:space="preserve"> </w:t>
      </w:r>
      <w:proofErr w:type="spellStart"/>
      <w:r w:rsidRPr="00A8652E">
        <w:t>purus</w:t>
      </w:r>
      <w:proofErr w:type="spellEnd"/>
      <w:r w:rsidRPr="00A8652E">
        <w:t xml:space="preserve"> </w:t>
      </w:r>
      <w:proofErr w:type="spellStart"/>
      <w:r w:rsidRPr="00A8652E">
        <w:t>porttitor</w:t>
      </w:r>
      <w:proofErr w:type="spellEnd"/>
      <w:r w:rsidRPr="00A8652E">
        <w:t xml:space="preserve"> </w:t>
      </w:r>
      <w:proofErr w:type="spellStart"/>
      <w:r w:rsidRPr="00A8652E">
        <w:t>mollis</w:t>
      </w:r>
      <w:proofErr w:type="spellEnd"/>
      <w:r w:rsidRPr="00A8652E">
        <w:t xml:space="preserve">. </w:t>
      </w:r>
      <w:proofErr w:type="spellStart"/>
      <w:r w:rsidRPr="00A8652E">
        <w:t>Fusce</w:t>
      </w:r>
      <w:proofErr w:type="spellEnd"/>
      <w:r w:rsidRPr="00A8652E">
        <w:t xml:space="preserve"> </w:t>
      </w:r>
      <w:proofErr w:type="spellStart"/>
      <w:r w:rsidRPr="00A8652E">
        <w:t>blandit</w:t>
      </w:r>
      <w:proofErr w:type="spellEnd"/>
      <w:r w:rsidRPr="00A8652E">
        <w:t xml:space="preserve"> </w:t>
      </w:r>
      <w:proofErr w:type="spellStart"/>
      <w:r w:rsidRPr="00A8652E">
        <w:t>placerat</w:t>
      </w:r>
      <w:proofErr w:type="spellEnd"/>
      <w:r w:rsidRPr="00A8652E">
        <w:t xml:space="preserve"> </w:t>
      </w:r>
      <w:proofErr w:type="spellStart"/>
      <w:r w:rsidRPr="00A8652E">
        <w:t>augue</w:t>
      </w:r>
      <w:proofErr w:type="spellEnd"/>
      <w:r w:rsidRPr="00A8652E">
        <w:t xml:space="preserve">, at tempus </w:t>
      </w:r>
      <w:proofErr w:type="spellStart"/>
      <w:r w:rsidRPr="00A8652E">
        <w:t>sapien</w:t>
      </w:r>
      <w:proofErr w:type="spellEnd"/>
      <w:r w:rsidRPr="00A8652E">
        <w:t xml:space="preserve"> pharetra non. </w:t>
      </w:r>
      <w:proofErr w:type="spellStart"/>
      <w:r w:rsidRPr="00A8652E">
        <w:t>Pellentesque</w:t>
      </w:r>
      <w:proofErr w:type="spellEnd"/>
      <w:r w:rsidRPr="00A8652E">
        <w:t xml:space="preserve"> ac </w:t>
      </w:r>
      <w:proofErr w:type="spellStart"/>
      <w:r w:rsidRPr="00A8652E">
        <w:t>felis</w:t>
      </w:r>
      <w:proofErr w:type="spellEnd"/>
      <w:r w:rsidRPr="00A8652E">
        <w:t xml:space="preserve"> </w:t>
      </w:r>
      <w:proofErr w:type="spellStart"/>
      <w:r w:rsidRPr="00A8652E">
        <w:t>purus</w:t>
      </w:r>
      <w:proofErr w:type="spellEnd"/>
      <w:r w:rsidRPr="00A8652E">
        <w:t xml:space="preserve">. In </w:t>
      </w:r>
      <w:proofErr w:type="spellStart"/>
      <w:r w:rsidRPr="00A8652E">
        <w:t>lobortis</w:t>
      </w:r>
      <w:proofErr w:type="spellEnd"/>
      <w:r w:rsidRPr="00A8652E">
        <w:t xml:space="preserve"> </w:t>
      </w:r>
      <w:proofErr w:type="spellStart"/>
      <w:r w:rsidRPr="00A8652E">
        <w:t>faucibus</w:t>
      </w:r>
      <w:proofErr w:type="spellEnd"/>
      <w:r w:rsidRPr="00A8652E">
        <w:t xml:space="preserve"> </w:t>
      </w:r>
      <w:proofErr w:type="spellStart"/>
      <w:r w:rsidRPr="00A8652E">
        <w:t>tempor</w:t>
      </w:r>
      <w:proofErr w:type="spellEnd"/>
      <w:r w:rsidRPr="00A8652E">
        <w:t xml:space="preserve">. Sed </w:t>
      </w:r>
      <w:proofErr w:type="spellStart"/>
      <w:r w:rsidRPr="00A8652E">
        <w:t>egestas</w:t>
      </w:r>
      <w:proofErr w:type="spellEnd"/>
      <w:r w:rsidRPr="00A8652E">
        <w:t xml:space="preserve">, </w:t>
      </w:r>
      <w:proofErr w:type="spellStart"/>
      <w:r w:rsidRPr="00A8652E">
        <w:t>odio</w:t>
      </w:r>
      <w:proofErr w:type="spellEnd"/>
      <w:r w:rsidRPr="00A8652E">
        <w:t xml:space="preserve"> at </w:t>
      </w:r>
      <w:proofErr w:type="spellStart"/>
      <w:r w:rsidRPr="00A8652E">
        <w:t>luctus</w:t>
      </w:r>
      <w:proofErr w:type="spellEnd"/>
      <w:r w:rsidRPr="00A8652E">
        <w:t xml:space="preserve"> gravida, </w:t>
      </w:r>
      <w:proofErr w:type="spellStart"/>
      <w:r w:rsidRPr="00A8652E">
        <w:t>massa</w:t>
      </w:r>
      <w:proofErr w:type="spellEnd"/>
      <w:r w:rsidRPr="00A8652E">
        <w:t xml:space="preserve"> </w:t>
      </w:r>
      <w:proofErr w:type="spellStart"/>
      <w:r w:rsidRPr="00A8652E">
        <w:t>elit</w:t>
      </w:r>
      <w:proofErr w:type="spellEnd"/>
      <w:r w:rsidRPr="00A8652E">
        <w:t xml:space="preserve"> </w:t>
      </w:r>
      <w:proofErr w:type="spellStart"/>
      <w:r w:rsidRPr="00A8652E">
        <w:t>consequat</w:t>
      </w:r>
      <w:proofErr w:type="spellEnd"/>
      <w:r w:rsidRPr="00A8652E">
        <w:t xml:space="preserve"> diam, a </w:t>
      </w:r>
      <w:proofErr w:type="spellStart"/>
      <w:r w:rsidRPr="00A8652E">
        <w:t>ullamcorper</w:t>
      </w:r>
      <w:proofErr w:type="spellEnd"/>
      <w:r w:rsidRPr="00A8652E">
        <w:t xml:space="preserve"> </w:t>
      </w:r>
      <w:proofErr w:type="spellStart"/>
      <w:r w:rsidRPr="00A8652E">
        <w:t>metus</w:t>
      </w:r>
      <w:proofErr w:type="spellEnd"/>
      <w:r w:rsidRPr="00A8652E">
        <w:t xml:space="preserve"> libero </w:t>
      </w:r>
      <w:proofErr w:type="spellStart"/>
      <w:r w:rsidRPr="00A8652E">
        <w:t>pretium</w:t>
      </w:r>
      <w:proofErr w:type="spellEnd"/>
      <w:r w:rsidRPr="00A8652E">
        <w:t xml:space="preserve"> ipsum. Integer </w:t>
      </w:r>
      <w:proofErr w:type="spellStart"/>
      <w:r w:rsidRPr="00A8652E">
        <w:t>nunc</w:t>
      </w:r>
      <w:proofErr w:type="spellEnd"/>
      <w:r w:rsidRPr="00A8652E">
        <w:t xml:space="preserve"> </w:t>
      </w:r>
      <w:proofErr w:type="spellStart"/>
      <w:r w:rsidRPr="00A8652E">
        <w:t>massa</w:t>
      </w:r>
      <w:proofErr w:type="spellEnd"/>
      <w:r w:rsidRPr="00A8652E">
        <w:t xml:space="preserve">, tempus </w:t>
      </w:r>
      <w:proofErr w:type="spellStart"/>
      <w:r w:rsidRPr="00A8652E">
        <w:t>eget</w:t>
      </w:r>
      <w:proofErr w:type="spellEnd"/>
      <w:r w:rsidRPr="00A8652E">
        <w:t xml:space="preserve"> gravida ac, </w:t>
      </w:r>
      <w:proofErr w:type="spellStart"/>
      <w:r w:rsidRPr="00A8652E">
        <w:t>aliquet</w:t>
      </w:r>
      <w:proofErr w:type="spellEnd"/>
      <w:r w:rsidRPr="00A8652E">
        <w:t xml:space="preserve"> </w:t>
      </w:r>
      <w:proofErr w:type="spellStart"/>
      <w:r w:rsidRPr="00A8652E">
        <w:t>quis</w:t>
      </w:r>
      <w:proofErr w:type="spellEnd"/>
      <w:r w:rsidRPr="00A8652E">
        <w:t xml:space="preserve"> lorem. </w:t>
      </w:r>
      <w:proofErr w:type="spellStart"/>
      <w:r w:rsidRPr="00A8652E">
        <w:t>Phasellus</w:t>
      </w:r>
      <w:proofErr w:type="spellEnd"/>
      <w:r w:rsidRPr="00A8652E">
        <w:t xml:space="preserve"> </w:t>
      </w:r>
      <w:proofErr w:type="spellStart"/>
      <w:r w:rsidRPr="00A8652E">
        <w:t>eu</w:t>
      </w:r>
      <w:proofErr w:type="spellEnd"/>
      <w:r w:rsidRPr="00A8652E">
        <w:t xml:space="preserve"> </w:t>
      </w:r>
      <w:proofErr w:type="spellStart"/>
      <w:r w:rsidRPr="00A8652E">
        <w:t>felis</w:t>
      </w:r>
      <w:proofErr w:type="spellEnd"/>
      <w:r w:rsidRPr="00A8652E">
        <w:t xml:space="preserve"> </w:t>
      </w:r>
      <w:proofErr w:type="spellStart"/>
      <w:r w:rsidRPr="00A8652E">
        <w:t>arcu</w:t>
      </w:r>
      <w:proofErr w:type="spellEnd"/>
      <w:r w:rsidRPr="00A8652E">
        <w:t xml:space="preserve">, </w:t>
      </w:r>
      <w:proofErr w:type="spellStart"/>
      <w:r w:rsidRPr="00A8652E">
        <w:t>ut</w:t>
      </w:r>
      <w:proofErr w:type="spellEnd"/>
      <w:r w:rsidRPr="00A8652E">
        <w:t xml:space="preserve"> </w:t>
      </w:r>
      <w:proofErr w:type="spellStart"/>
      <w:r w:rsidRPr="00A8652E">
        <w:t>tristique</w:t>
      </w:r>
      <w:proofErr w:type="spellEnd"/>
      <w:r w:rsidRPr="00A8652E">
        <w:t xml:space="preserve"> </w:t>
      </w:r>
      <w:proofErr w:type="spellStart"/>
      <w:r w:rsidRPr="00A8652E">
        <w:t>nibh</w:t>
      </w:r>
      <w:proofErr w:type="spellEnd"/>
      <w:r w:rsidRPr="00A8652E">
        <w:t xml:space="preserve">. </w:t>
      </w:r>
      <w:proofErr w:type="spellStart"/>
      <w:r w:rsidRPr="00A8652E">
        <w:t>Nulla</w:t>
      </w:r>
      <w:proofErr w:type="spellEnd"/>
      <w:r w:rsidRPr="00A8652E">
        <w:t xml:space="preserve"> </w:t>
      </w:r>
      <w:proofErr w:type="spellStart"/>
      <w:r w:rsidRPr="00A8652E">
        <w:t>lacus</w:t>
      </w:r>
      <w:proofErr w:type="spellEnd"/>
      <w:r w:rsidRPr="00A8652E">
        <w:t xml:space="preserve"> lorem, </w:t>
      </w:r>
      <w:proofErr w:type="spellStart"/>
      <w:r w:rsidRPr="00A8652E">
        <w:t>luctus</w:t>
      </w:r>
      <w:proofErr w:type="spellEnd"/>
      <w:r w:rsidRPr="00A8652E">
        <w:t xml:space="preserve"> </w:t>
      </w:r>
      <w:proofErr w:type="spellStart"/>
      <w:r w:rsidRPr="00A8652E">
        <w:t>tristique</w:t>
      </w:r>
      <w:proofErr w:type="spellEnd"/>
      <w:r w:rsidRPr="00A8652E">
        <w:t xml:space="preserve"> </w:t>
      </w:r>
      <w:proofErr w:type="spellStart"/>
      <w:r w:rsidRPr="00A8652E">
        <w:t>vulputate</w:t>
      </w:r>
      <w:proofErr w:type="spellEnd"/>
      <w:r w:rsidRPr="00A8652E">
        <w:t xml:space="preserve"> </w:t>
      </w:r>
      <w:proofErr w:type="spellStart"/>
      <w:r w:rsidRPr="00A8652E">
        <w:t>eget</w:t>
      </w:r>
      <w:proofErr w:type="spellEnd"/>
      <w:r w:rsidRPr="00A8652E">
        <w:t xml:space="preserve">, gravida </w:t>
      </w:r>
      <w:proofErr w:type="spellStart"/>
      <w:r w:rsidRPr="00A8652E">
        <w:t>posuere</w:t>
      </w:r>
      <w:proofErr w:type="spellEnd"/>
      <w:r w:rsidRPr="00A8652E">
        <w:t xml:space="preserve"> </w:t>
      </w:r>
      <w:proofErr w:type="spellStart"/>
      <w:r w:rsidRPr="00A8652E">
        <w:t>neque</w:t>
      </w:r>
      <w:proofErr w:type="spellEnd"/>
      <w:r w:rsidRPr="00A8652E">
        <w:t>.</w:t>
      </w:r>
    </w:p>
    <w:p w14:paraId="69A5402B" w14:textId="77777777" w:rsidR="00A8652E" w:rsidRPr="00A8652E" w:rsidRDefault="00A8652E" w:rsidP="00CB46E3">
      <w:r w:rsidRPr="00A8652E">
        <w:t xml:space="preserve">Duis at nisi </w:t>
      </w:r>
      <w:proofErr w:type="spellStart"/>
      <w:r w:rsidRPr="00A8652E">
        <w:t>eu</w:t>
      </w:r>
      <w:proofErr w:type="spellEnd"/>
      <w:r w:rsidRPr="00A8652E">
        <w:t xml:space="preserve"> diam tempus </w:t>
      </w:r>
      <w:proofErr w:type="spellStart"/>
      <w:r w:rsidRPr="00A8652E">
        <w:t>tincidunt</w:t>
      </w:r>
      <w:proofErr w:type="spellEnd"/>
      <w:r w:rsidRPr="00A8652E">
        <w:t xml:space="preserve"> sed id </w:t>
      </w:r>
      <w:proofErr w:type="spellStart"/>
      <w:r w:rsidRPr="00A8652E">
        <w:t>nunc</w:t>
      </w:r>
      <w:proofErr w:type="spellEnd"/>
      <w:r w:rsidRPr="00A8652E">
        <w:t xml:space="preserve">. </w:t>
      </w:r>
      <w:proofErr w:type="spellStart"/>
      <w:r w:rsidRPr="00A8652E">
        <w:t>Curabitur</w:t>
      </w:r>
      <w:proofErr w:type="spellEnd"/>
      <w:r w:rsidRPr="00A8652E">
        <w:t xml:space="preserve"> </w:t>
      </w:r>
      <w:proofErr w:type="spellStart"/>
      <w:r w:rsidRPr="00A8652E">
        <w:t>eget</w:t>
      </w:r>
      <w:proofErr w:type="spellEnd"/>
      <w:r w:rsidRPr="00A8652E">
        <w:t xml:space="preserve"> </w:t>
      </w:r>
      <w:proofErr w:type="spellStart"/>
      <w:r w:rsidRPr="00A8652E">
        <w:t>mauris</w:t>
      </w:r>
      <w:proofErr w:type="spellEnd"/>
      <w:r w:rsidRPr="00A8652E">
        <w:t xml:space="preserve"> </w:t>
      </w:r>
      <w:proofErr w:type="spellStart"/>
      <w:r w:rsidRPr="00A8652E">
        <w:t>felis</w:t>
      </w:r>
      <w:proofErr w:type="spellEnd"/>
      <w:r w:rsidRPr="00A8652E">
        <w:t xml:space="preserve">, id </w:t>
      </w:r>
      <w:proofErr w:type="spellStart"/>
      <w:r w:rsidRPr="00A8652E">
        <w:t>bibendum</w:t>
      </w:r>
      <w:proofErr w:type="spellEnd"/>
      <w:r w:rsidRPr="00A8652E">
        <w:t xml:space="preserve"> </w:t>
      </w:r>
      <w:proofErr w:type="spellStart"/>
      <w:r w:rsidRPr="00A8652E">
        <w:t>risus</w:t>
      </w:r>
      <w:proofErr w:type="spellEnd"/>
      <w:r w:rsidRPr="00A8652E">
        <w:t xml:space="preserve">. Duis </w:t>
      </w:r>
      <w:proofErr w:type="spellStart"/>
      <w:r w:rsidRPr="00A8652E">
        <w:t>congue</w:t>
      </w:r>
      <w:proofErr w:type="spellEnd"/>
      <w:r w:rsidRPr="00A8652E">
        <w:t xml:space="preserve"> </w:t>
      </w:r>
      <w:proofErr w:type="spellStart"/>
      <w:r w:rsidRPr="00A8652E">
        <w:t>posuere</w:t>
      </w:r>
      <w:proofErr w:type="spellEnd"/>
      <w:r w:rsidRPr="00A8652E">
        <w:t xml:space="preserve"> </w:t>
      </w:r>
      <w:proofErr w:type="spellStart"/>
      <w:r w:rsidRPr="00A8652E">
        <w:t>quam</w:t>
      </w:r>
      <w:proofErr w:type="spellEnd"/>
      <w:r w:rsidRPr="00A8652E">
        <w:t xml:space="preserve">, </w:t>
      </w:r>
      <w:proofErr w:type="spellStart"/>
      <w:r w:rsidRPr="00A8652E">
        <w:t>nec</w:t>
      </w:r>
      <w:proofErr w:type="spellEnd"/>
      <w:r w:rsidRPr="00A8652E">
        <w:t xml:space="preserve"> pulvinar </w:t>
      </w:r>
      <w:proofErr w:type="spellStart"/>
      <w:r w:rsidRPr="00A8652E">
        <w:t>justo</w:t>
      </w:r>
      <w:proofErr w:type="spellEnd"/>
      <w:r w:rsidRPr="00A8652E">
        <w:t xml:space="preserve"> </w:t>
      </w:r>
      <w:proofErr w:type="spellStart"/>
      <w:r w:rsidRPr="00A8652E">
        <w:t>venenatis</w:t>
      </w:r>
      <w:proofErr w:type="spellEnd"/>
      <w:r w:rsidRPr="00A8652E">
        <w:t xml:space="preserve"> </w:t>
      </w:r>
      <w:proofErr w:type="spellStart"/>
      <w:r w:rsidRPr="00A8652E">
        <w:t>hendrerit</w:t>
      </w:r>
      <w:proofErr w:type="spellEnd"/>
      <w:r w:rsidRPr="00A8652E">
        <w:t xml:space="preserve">. </w:t>
      </w:r>
      <w:proofErr w:type="spellStart"/>
      <w:r w:rsidRPr="00A8652E">
        <w:t>Nullam</w:t>
      </w:r>
      <w:proofErr w:type="spellEnd"/>
      <w:r w:rsidRPr="00A8652E">
        <w:t xml:space="preserve"> et </w:t>
      </w:r>
      <w:proofErr w:type="spellStart"/>
      <w:r w:rsidRPr="00A8652E">
        <w:t>justo</w:t>
      </w:r>
      <w:proofErr w:type="spellEnd"/>
      <w:r w:rsidRPr="00A8652E">
        <w:t xml:space="preserve"> ac </w:t>
      </w:r>
      <w:proofErr w:type="spellStart"/>
      <w:r w:rsidRPr="00A8652E">
        <w:t>urna</w:t>
      </w:r>
      <w:proofErr w:type="spellEnd"/>
      <w:r w:rsidRPr="00A8652E">
        <w:t xml:space="preserve"> cursus </w:t>
      </w:r>
      <w:proofErr w:type="spellStart"/>
      <w:r w:rsidRPr="00A8652E">
        <w:t>interdum</w:t>
      </w:r>
      <w:proofErr w:type="spellEnd"/>
      <w:r w:rsidRPr="00A8652E">
        <w:t xml:space="preserve"> non ac </w:t>
      </w:r>
      <w:proofErr w:type="spellStart"/>
      <w:r w:rsidRPr="00A8652E">
        <w:t>quam</w:t>
      </w:r>
      <w:proofErr w:type="spellEnd"/>
      <w:r w:rsidRPr="00A8652E">
        <w:t xml:space="preserve">. </w:t>
      </w:r>
      <w:proofErr w:type="spellStart"/>
      <w:r w:rsidRPr="00A8652E">
        <w:t>Etiam</w:t>
      </w:r>
      <w:proofErr w:type="spellEnd"/>
      <w:r w:rsidRPr="00A8652E">
        <w:t xml:space="preserve"> </w:t>
      </w:r>
      <w:proofErr w:type="spellStart"/>
      <w:r w:rsidRPr="00A8652E">
        <w:t>consectetur</w:t>
      </w:r>
      <w:proofErr w:type="spellEnd"/>
      <w:r w:rsidRPr="00A8652E">
        <w:t xml:space="preserve">, </w:t>
      </w:r>
      <w:proofErr w:type="spellStart"/>
      <w:r w:rsidRPr="00A8652E">
        <w:t>sapien</w:t>
      </w:r>
      <w:proofErr w:type="spellEnd"/>
      <w:r w:rsidRPr="00A8652E">
        <w:t xml:space="preserve"> in </w:t>
      </w:r>
      <w:proofErr w:type="spellStart"/>
      <w:r w:rsidRPr="00A8652E">
        <w:t>tincidunt</w:t>
      </w:r>
      <w:proofErr w:type="spellEnd"/>
      <w:r w:rsidRPr="00A8652E">
        <w:t xml:space="preserve"> </w:t>
      </w:r>
      <w:proofErr w:type="spellStart"/>
      <w:r w:rsidRPr="00A8652E">
        <w:t>tristique</w:t>
      </w:r>
      <w:proofErr w:type="spellEnd"/>
      <w:r w:rsidRPr="00A8652E">
        <w:t xml:space="preserve">, </w:t>
      </w:r>
      <w:proofErr w:type="spellStart"/>
      <w:r w:rsidRPr="00A8652E">
        <w:t>erat</w:t>
      </w:r>
      <w:proofErr w:type="spellEnd"/>
      <w:r w:rsidRPr="00A8652E">
        <w:t xml:space="preserve"> </w:t>
      </w:r>
      <w:proofErr w:type="spellStart"/>
      <w:r w:rsidRPr="00A8652E">
        <w:t>lacus</w:t>
      </w:r>
      <w:proofErr w:type="spellEnd"/>
      <w:r w:rsidRPr="00A8652E">
        <w:t xml:space="preserve"> </w:t>
      </w:r>
      <w:proofErr w:type="spellStart"/>
      <w:r w:rsidRPr="00A8652E">
        <w:t>ullamcorper</w:t>
      </w:r>
      <w:proofErr w:type="spellEnd"/>
      <w:r w:rsidRPr="00A8652E">
        <w:t xml:space="preserve"> </w:t>
      </w:r>
      <w:proofErr w:type="spellStart"/>
      <w:r w:rsidRPr="00A8652E">
        <w:t>urna</w:t>
      </w:r>
      <w:proofErr w:type="spellEnd"/>
      <w:r w:rsidRPr="00A8652E">
        <w:t xml:space="preserve">, sit </w:t>
      </w:r>
      <w:proofErr w:type="spellStart"/>
      <w:r w:rsidRPr="00A8652E">
        <w:t>amet</w:t>
      </w:r>
      <w:proofErr w:type="spellEnd"/>
      <w:r w:rsidRPr="00A8652E">
        <w:t xml:space="preserve"> </w:t>
      </w:r>
      <w:proofErr w:type="spellStart"/>
      <w:r w:rsidRPr="00A8652E">
        <w:t>elementum</w:t>
      </w:r>
      <w:proofErr w:type="spellEnd"/>
      <w:r w:rsidRPr="00A8652E">
        <w:t xml:space="preserve"> diam nisi sit </w:t>
      </w:r>
      <w:proofErr w:type="spellStart"/>
      <w:r w:rsidRPr="00A8652E">
        <w:lastRenderedPageBreak/>
        <w:t>amet</w:t>
      </w:r>
      <w:proofErr w:type="spellEnd"/>
      <w:r w:rsidRPr="00A8652E">
        <w:t xml:space="preserve"> ante. </w:t>
      </w:r>
      <w:proofErr w:type="spellStart"/>
      <w:r w:rsidRPr="00A8652E">
        <w:t>Praesent</w:t>
      </w:r>
      <w:proofErr w:type="spellEnd"/>
      <w:r w:rsidRPr="00A8652E">
        <w:t xml:space="preserve"> </w:t>
      </w:r>
      <w:proofErr w:type="spellStart"/>
      <w:r w:rsidRPr="00A8652E">
        <w:t>quis</w:t>
      </w:r>
      <w:proofErr w:type="spellEnd"/>
      <w:r w:rsidRPr="00A8652E">
        <w:t xml:space="preserve"> </w:t>
      </w:r>
      <w:proofErr w:type="spellStart"/>
      <w:r w:rsidRPr="00A8652E">
        <w:t>sem</w:t>
      </w:r>
      <w:proofErr w:type="spellEnd"/>
      <w:r w:rsidRPr="00A8652E">
        <w:t xml:space="preserve"> ligula. Class </w:t>
      </w:r>
      <w:proofErr w:type="spellStart"/>
      <w:r w:rsidRPr="00A8652E">
        <w:t>aptent</w:t>
      </w:r>
      <w:proofErr w:type="spellEnd"/>
      <w:r w:rsidRPr="00A8652E">
        <w:t xml:space="preserve"> </w:t>
      </w:r>
      <w:proofErr w:type="spellStart"/>
      <w:r w:rsidRPr="00A8652E">
        <w:t>taciti</w:t>
      </w:r>
      <w:proofErr w:type="spellEnd"/>
      <w:r w:rsidRPr="00A8652E">
        <w:t xml:space="preserve"> </w:t>
      </w:r>
      <w:proofErr w:type="spellStart"/>
      <w:r w:rsidRPr="00A8652E">
        <w:t>sociosqu</w:t>
      </w:r>
      <w:proofErr w:type="spellEnd"/>
      <w:r w:rsidRPr="00A8652E">
        <w:t xml:space="preserve"> </w:t>
      </w:r>
      <w:proofErr w:type="spellStart"/>
      <w:r w:rsidRPr="00A8652E">
        <w:t>ad</w:t>
      </w:r>
      <w:proofErr w:type="spellEnd"/>
      <w:r w:rsidRPr="00A8652E">
        <w:t xml:space="preserve"> </w:t>
      </w:r>
      <w:proofErr w:type="spellStart"/>
      <w:r w:rsidRPr="00A8652E">
        <w:t>litora</w:t>
      </w:r>
      <w:proofErr w:type="spellEnd"/>
      <w:r w:rsidRPr="00A8652E">
        <w:t xml:space="preserve"> </w:t>
      </w:r>
      <w:proofErr w:type="spellStart"/>
      <w:r w:rsidRPr="00A8652E">
        <w:t>torquent</w:t>
      </w:r>
      <w:proofErr w:type="spellEnd"/>
      <w:r w:rsidRPr="00A8652E">
        <w:t xml:space="preserve"> per </w:t>
      </w:r>
      <w:proofErr w:type="spellStart"/>
      <w:r w:rsidRPr="00A8652E">
        <w:t>conubia</w:t>
      </w:r>
      <w:proofErr w:type="spellEnd"/>
      <w:r w:rsidRPr="00A8652E">
        <w:t xml:space="preserve"> nostra, per </w:t>
      </w:r>
      <w:proofErr w:type="spellStart"/>
      <w:r w:rsidRPr="00A8652E">
        <w:t>inceptos</w:t>
      </w:r>
      <w:proofErr w:type="spellEnd"/>
      <w:r w:rsidRPr="00A8652E">
        <w:t xml:space="preserve"> </w:t>
      </w:r>
      <w:proofErr w:type="spellStart"/>
      <w:r w:rsidRPr="00A8652E">
        <w:t>himenaeos</w:t>
      </w:r>
      <w:proofErr w:type="spellEnd"/>
      <w:r w:rsidRPr="00A8652E">
        <w:t xml:space="preserve">. Donec id </w:t>
      </w:r>
      <w:proofErr w:type="spellStart"/>
      <w:r w:rsidRPr="00A8652E">
        <w:t>nisl</w:t>
      </w:r>
      <w:proofErr w:type="spellEnd"/>
      <w:r w:rsidRPr="00A8652E">
        <w:t xml:space="preserve"> </w:t>
      </w:r>
      <w:proofErr w:type="spellStart"/>
      <w:r w:rsidRPr="00A8652E">
        <w:t>ut</w:t>
      </w:r>
      <w:proofErr w:type="spellEnd"/>
      <w:r w:rsidRPr="00A8652E">
        <w:t xml:space="preserve"> ante </w:t>
      </w:r>
      <w:proofErr w:type="spellStart"/>
      <w:r w:rsidRPr="00A8652E">
        <w:t>adipiscing</w:t>
      </w:r>
      <w:proofErr w:type="spellEnd"/>
      <w:r w:rsidRPr="00A8652E">
        <w:t xml:space="preserve"> </w:t>
      </w:r>
      <w:proofErr w:type="spellStart"/>
      <w:r w:rsidRPr="00A8652E">
        <w:t>porttitor</w:t>
      </w:r>
      <w:proofErr w:type="spellEnd"/>
      <w:r w:rsidRPr="00A8652E">
        <w:t xml:space="preserve">. Mauris vel </w:t>
      </w:r>
      <w:proofErr w:type="spellStart"/>
      <w:r w:rsidRPr="00A8652E">
        <w:t>velit</w:t>
      </w:r>
      <w:proofErr w:type="spellEnd"/>
      <w:r w:rsidRPr="00A8652E">
        <w:t xml:space="preserve"> </w:t>
      </w:r>
      <w:proofErr w:type="spellStart"/>
      <w:r w:rsidRPr="00A8652E">
        <w:t>velit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Donec </w:t>
      </w:r>
      <w:proofErr w:type="spellStart"/>
      <w:r w:rsidRPr="00A8652E">
        <w:t>neque</w:t>
      </w:r>
      <w:proofErr w:type="spellEnd"/>
      <w:r w:rsidRPr="00A8652E">
        <w:t xml:space="preserve"> </w:t>
      </w:r>
      <w:proofErr w:type="spellStart"/>
      <w:r w:rsidRPr="00A8652E">
        <w:t>lectus</w:t>
      </w:r>
      <w:proofErr w:type="spellEnd"/>
      <w:r w:rsidRPr="00A8652E">
        <w:t xml:space="preserve">, </w:t>
      </w:r>
      <w:proofErr w:type="spellStart"/>
      <w:r w:rsidRPr="00A8652E">
        <w:t>fringilla</w:t>
      </w:r>
      <w:proofErr w:type="spellEnd"/>
      <w:r w:rsidRPr="00A8652E">
        <w:t xml:space="preserve"> id </w:t>
      </w:r>
      <w:proofErr w:type="spellStart"/>
      <w:r w:rsidRPr="00A8652E">
        <w:t>commodo</w:t>
      </w:r>
      <w:proofErr w:type="spellEnd"/>
      <w:r w:rsidRPr="00A8652E">
        <w:t xml:space="preserve"> </w:t>
      </w:r>
      <w:proofErr w:type="spellStart"/>
      <w:r w:rsidRPr="00A8652E">
        <w:t>ut</w:t>
      </w:r>
      <w:proofErr w:type="spellEnd"/>
      <w:r w:rsidRPr="00A8652E">
        <w:t xml:space="preserve">, dictum </w:t>
      </w:r>
      <w:proofErr w:type="spellStart"/>
      <w:r w:rsidRPr="00A8652E">
        <w:t>quis</w:t>
      </w:r>
      <w:proofErr w:type="spellEnd"/>
      <w:r w:rsidRPr="00A8652E">
        <w:t xml:space="preserve"> </w:t>
      </w:r>
      <w:proofErr w:type="spellStart"/>
      <w:r w:rsidRPr="00A8652E">
        <w:t>nulla</w:t>
      </w:r>
      <w:proofErr w:type="spellEnd"/>
      <w:r w:rsidRPr="00A8652E">
        <w:t xml:space="preserve">. </w:t>
      </w:r>
      <w:proofErr w:type="spellStart"/>
      <w:r w:rsidRPr="00A8652E">
        <w:t>Pellentesque</w:t>
      </w:r>
      <w:proofErr w:type="spellEnd"/>
      <w:r w:rsidRPr="00A8652E">
        <w:t xml:space="preserve"> habitant </w:t>
      </w:r>
      <w:proofErr w:type="spellStart"/>
      <w:r w:rsidRPr="00A8652E">
        <w:t>morbi</w:t>
      </w:r>
      <w:proofErr w:type="spellEnd"/>
      <w:r w:rsidRPr="00A8652E">
        <w:t xml:space="preserve"> </w:t>
      </w:r>
      <w:proofErr w:type="spellStart"/>
      <w:r w:rsidRPr="00A8652E">
        <w:t>tristique</w:t>
      </w:r>
      <w:proofErr w:type="spellEnd"/>
      <w:r w:rsidRPr="00A8652E">
        <w:t xml:space="preserve"> </w:t>
      </w:r>
      <w:proofErr w:type="spellStart"/>
      <w:r w:rsidRPr="00A8652E">
        <w:t>senectus</w:t>
      </w:r>
      <w:proofErr w:type="spellEnd"/>
      <w:r w:rsidRPr="00A8652E">
        <w:t xml:space="preserve"> et </w:t>
      </w:r>
      <w:proofErr w:type="spellStart"/>
      <w:r w:rsidRPr="00A8652E">
        <w:t>netus</w:t>
      </w:r>
      <w:proofErr w:type="spellEnd"/>
      <w:r w:rsidRPr="00A8652E">
        <w:t xml:space="preserve"> et </w:t>
      </w:r>
      <w:proofErr w:type="spellStart"/>
      <w:r w:rsidRPr="00A8652E">
        <w:t>malesuada</w:t>
      </w:r>
      <w:proofErr w:type="spellEnd"/>
      <w:r w:rsidRPr="00A8652E">
        <w:t xml:space="preserve"> fames ac </w:t>
      </w:r>
      <w:proofErr w:type="spellStart"/>
      <w:r w:rsidRPr="00A8652E">
        <w:t>turpis</w:t>
      </w:r>
      <w:proofErr w:type="spellEnd"/>
      <w:r w:rsidRPr="00A8652E">
        <w:t xml:space="preserve"> </w:t>
      </w:r>
      <w:proofErr w:type="spellStart"/>
      <w:r w:rsidRPr="00A8652E">
        <w:t>egestas</w:t>
      </w:r>
      <w:proofErr w:type="spellEnd"/>
      <w:r w:rsidRPr="00A8652E">
        <w:t xml:space="preserve">. Sed </w:t>
      </w:r>
      <w:proofErr w:type="spellStart"/>
      <w:r w:rsidRPr="00A8652E">
        <w:t>aliquam</w:t>
      </w:r>
      <w:proofErr w:type="spellEnd"/>
      <w:r w:rsidRPr="00A8652E">
        <w:t xml:space="preserve"> diam in </w:t>
      </w:r>
      <w:proofErr w:type="spellStart"/>
      <w:r w:rsidRPr="00A8652E">
        <w:t>enim</w:t>
      </w:r>
      <w:proofErr w:type="spellEnd"/>
      <w:r w:rsidRPr="00A8652E">
        <w:t xml:space="preserve"> </w:t>
      </w:r>
      <w:proofErr w:type="spellStart"/>
      <w:r w:rsidRPr="00A8652E">
        <w:t>vulputate</w:t>
      </w:r>
      <w:proofErr w:type="spellEnd"/>
      <w:r w:rsidRPr="00A8652E">
        <w:t xml:space="preserve"> </w:t>
      </w:r>
      <w:proofErr w:type="spellStart"/>
      <w:r w:rsidRPr="00A8652E">
        <w:t>euismod</w:t>
      </w:r>
      <w:proofErr w:type="spellEnd"/>
      <w:r w:rsidRPr="00A8652E">
        <w:t xml:space="preserve">. Proin </w:t>
      </w:r>
      <w:proofErr w:type="spellStart"/>
      <w:r w:rsidRPr="00A8652E">
        <w:t>tempor</w:t>
      </w:r>
      <w:proofErr w:type="spellEnd"/>
      <w:r w:rsidRPr="00A8652E">
        <w:t xml:space="preserve"> </w:t>
      </w:r>
      <w:proofErr w:type="spellStart"/>
      <w:r w:rsidRPr="00A8652E">
        <w:t>urna</w:t>
      </w:r>
      <w:proofErr w:type="spellEnd"/>
      <w:r w:rsidRPr="00A8652E">
        <w:t xml:space="preserve"> </w:t>
      </w:r>
      <w:proofErr w:type="spellStart"/>
      <w:r w:rsidRPr="00A8652E">
        <w:t>quis</w:t>
      </w:r>
      <w:proofErr w:type="spellEnd"/>
      <w:r w:rsidRPr="00A8652E">
        <w:t xml:space="preserve"> </w:t>
      </w:r>
      <w:proofErr w:type="spellStart"/>
      <w:r w:rsidRPr="00A8652E">
        <w:t>metus</w:t>
      </w:r>
      <w:proofErr w:type="spellEnd"/>
      <w:r w:rsidRPr="00A8652E">
        <w:t xml:space="preserve"> gravida </w:t>
      </w:r>
      <w:proofErr w:type="spellStart"/>
      <w:r w:rsidRPr="00A8652E">
        <w:t>rutrum</w:t>
      </w:r>
      <w:proofErr w:type="spellEnd"/>
      <w:r w:rsidRPr="00A8652E">
        <w:t xml:space="preserve">. Sed </w:t>
      </w:r>
      <w:proofErr w:type="spellStart"/>
      <w:r w:rsidRPr="00A8652E">
        <w:t>lobortis</w:t>
      </w:r>
      <w:proofErr w:type="spellEnd"/>
      <w:r w:rsidRPr="00A8652E">
        <w:t xml:space="preserve"> </w:t>
      </w:r>
      <w:proofErr w:type="spellStart"/>
      <w:r w:rsidRPr="00A8652E">
        <w:t>nunc</w:t>
      </w:r>
      <w:proofErr w:type="spellEnd"/>
      <w:r w:rsidRPr="00A8652E">
        <w:t xml:space="preserve"> at </w:t>
      </w:r>
      <w:proofErr w:type="spellStart"/>
      <w:r w:rsidRPr="00A8652E">
        <w:t>urna</w:t>
      </w:r>
      <w:proofErr w:type="spellEnd"/>
      <w:r w:rsidRPr="00A8652E">
        <w:t xml:space="preserve"> </w:t>
      </w:r>
      <w:proofErr w:type="spellStart"/>
      <w:r w:rsidRPr="00A8652E">
        <w:t>malesuada</w:t>
      </w:r>
      <w:proofErr w:type="spellEnd"/>
      <w:r w:rsidRPr="00A8652E">
        <w:t xml:space="preserve"> id gravida </w:t>
      </w:r>
      <w:proofErr w:type="spellStart"/>
      <w:r w:rsidRPr="00A8652E">
        <w:t>est</w:t>
      </w:r>
      <w:proofErr w:type="spellEnd"/>
      <w:r w:rsidRPr="00A8652E">
        <w:t xml:space="preserve"> fermentum. Sed </w:t>
      </w:r>
      <w:proofErr w:type="spellStart"/>
      <w:r w:rsidRPr="00A8652E">
        <w:t>quis</w:t>
      </w:r>
      <w:proofErr w:type="spellEnd"/>
      <w:r w:rsidRPr="00A8652E">
        <w:t xml:space="preserve"> </w:t>
      </w:r>
      <w:proofErr w:type="spellStart"/>
      <w:r w:rsidRPr="00A8652E">
        <w:t>augue</w:t>
      </w:r>
      <w:proofErr w:type="spellEnd"/>
      <w:r w:rsidRPr="00A8652E">
        <w:t xml:space="preserve"> ante, </w:t>
      </w:r>
      <w:proofErr w:type="spellStart"/>
      <w:r w:rsidRPr="00A8652E">
        <w:t>dignissim</w:t>
      </w:r>
      <w:proofErr w:type="spellEnd"/>
      <w:r w:rsidRPr="00A8652E">
        <w:t xml:space="preserve"> </w:t>
      </w:r>
      <w:proofErr w:type="spellStart"/>
      <w:r w:rsidRPr="00A8652E">
        <w:t>vehicula</w:t>
      </w:r>
      <w:proofErr w:type="spellEnd"/>
      <w:r w:rsidRPr="00A8652E">
        <w:t xml:space="preserve"> </w:t>
      </w:r>
      <w:proofErr w:type="spellStart"/>
      <w:r w:rsidRPr="00A8652E">
        <w:t>neque</w:t>
      </w:r>
      <w:proofErr w:type="spellEnd"/>
      <w:r w:rsidRPr="00A8652E">
        <w:t xml:space="preserve">. In hac </w:t>
      </w:r>
      <w:proofErr w:type="spellStart"/>
      <w:r w:rsidRPr="00A8652E">
        <w:t>habitasse</w:t>
      </w:r>
      <w:proofErr w:type="spellEnd"/>
      <w:r w:rsidRPr="00A8652E">
        <w:t xml:space="preserve"> </w:t>
      </w:r>
      <w:proofErr w:type="spellStart"/>
      <w:r w:rsidRPr="00A8652E">
        <w:t>platea</w:t>
      </w:r>
      <w:proofErr w:type="spellEnd"/>
      <w:r w:rsidRPr="00A8652E">
        <w:t xml:space="preserve"> </w:t>
      </w:r>
      <w:proofErr w:type="spellStart"/>
      <w:r w:rsidRPr="00A8652E">
        <w:t>dictumst</w:t>
      </w:r>
      <w:proofErr w:type="spellEnd"/>
      <w:r w:rsidRPr="00A8652E">
        <w:t xml:space="preserve">. Donec a ligula </w:t>
      </w:r>
      <w:proofErr w:type="spellStart"/>
      <w:r w:rsidRPr="00A8652E">
        <w:t>nulla</w:t>
      </w:r>
      <w:proofErr w:type="spellEnd"/>
      <w:r w:rsidRPr="00A8652E">
        <w:t xml:space="preserve">, a </w:t>
      </w:r>
      <w:proofErr w:type="spellStart"/>
      <w:r w:rsidRPr="00A8652E">
        <w:t>posuere</w:t>
      </w:r>
      <w:proofErr w:type="spellEnd"/>
      <w:r w:rsidRPr="00A8652E">
        <w:t xml:space="preserve"> </w:t>
      </w:r>
      <w:proofErr w:type="spellStart"/>
      <w:r w:rsidRPr="00A8652E">
        <w:t>velit</w:t>
      </w:r>
      <w:proofErr w:type="spellEnd"/>
      <w:r w:rsidRPr="00A8652E">
        <w:t xml:space="preserve">. </w:t>
      </w:r>
      <w:proofErr w:type="spellStart"/>
      <w:r w:rsidRPr="00A8652E">
        <w:t>Nullam</w:t>
      </w:r>
      <w:proofErr w:type="spellEnd"/>
      <w:r w:rsidRPr="00A8652E">
        <w:t xml:space="preserve"> </w:t>
      </w:r>
      <w:proofErr w:type="spellStart"/>
      <w:r w:rsidRPr="00A8652E">
        <w:t>suscipit</w:t>
      </w:r>
      <w:proofErr w:type="spellEnd"/>
      <w:r w:rsidRPr="00A8652E">
        <w:t xml:space="preserve"> </w:t>
      </w:r>
      <w:proofErr w:type="spellStart"/>
      <w:r w:rsidRPr="00A8652E">
        <w:t>sodales</w:t>
      </w:r>
      <w:proofErr w:type="spellEnd"/>
      <w:r w:rsidRPr="00A8652E">
        <w:t xml:space="preserve"> </w:t>
      </w:r>
      <w:proofErr w:type="spellStart"/>
      <w:r w:rsidRPr="00A8652E">
        <w:t>turpis</w:t>
      </w:r>
      <w:proofErr w:type="spellEnd"/>
      <w:r w:rsidRPr="00A8652E">
        <w:t xml:space="preserve"> </w:t>
      </w:r>
      <w:proofErr w:type="spellStart"/>
      <w:r w:rsidRPr="00A8652E">
        <w:t>dignissim</w:t>
      </w:r>
      <w:proofErr w:type="spellEnd"/>
      <w:r w:rsidRPr="00A8652E">
        <w:t xml:space="preserve"> pharetra. Donec vel </w:t>
      </w:r>
      <w:proofErr w:type="spellStart"/>
      <w:r w:rsidRPr="00A8652E">
        <w:t>lacus</w:t>
      </w:r>
      <w:proofErr w:type="spellEnd"/>
      <w:r w:rsidRPr="00A8652E">
        <w:t xml:space="preserve"> ipsum.</w:t>
      </w:r>
    </w:p>
    <w:p w14:paraId="039BA6E3" w14:textId="77777777" w:rsidR="00A8652E" w:rsidRPr="00A8652E" w:rsidRDefault="00A8652E" w:rsidP="00CB46E3">
      <w:proofErr w:type="spellStart"/>
      <w:r w:rsidRPr="00A8652E">
        <w:t>Praesent</w:t>
      </w:r>
      <w:proofErr w:type="spellEnd"/>
      <w:r w:rsidRPr="00A8652E">
        <w:t xml:space="preserve"> </w:t>
      </w:r>
      <w:proofErr w:type="spellStart"/>
      <w:r w:rsidRPr="00A8652E">
        <w:t>dapibus</w:t>
      </w:r>
      <w:proofErr w:type="spellEnd"/>
      <w:r w:rsidRPr="00A8652E">
        <w:t xml:space="preserve"> </w:t>
      </w:r>
      <w:proofErr w:type="spellStart"/>
      <w:r w:rsidRPr="00A8652E">
        <w:t>justo</w:t>
      </w:r>
      <w:proofErr w:type="spellEnd"/>
      <w:r w:rsidRPr="00A8652E">
        <w:t xml:space="preserve"> vitae </w:t>
      </w:r>
      <w:proofErr w:type="spellStart"/>
      <w:r w:rsidRPr="00A8652E">
        <w:t>elit</w:t>
      </w:r>
      <w:proofErr w:type="spellEnd"/>
      <w:r w:rsidRPr="00A8652E">
        <w:t xml:space="preserve"> </w:t>
      </w:r>
      <w:proofErr w:type="spellStart"/>
      <w:r w:rsidRPr="00A8652E">
        <w:t>placerat</w:t>
      </w:r>
      <w:proofErr w:type="spellEnd"/>
      <w:r w:rsidRPr="00A8652E">
        <w:t xml:space="preserve"> sit </w:t>
      </w:r>
      <w:proofErr w:type="spellStart"/>
      <w:r w:rsidRPr="00A8652E">
        <w:t>amet</w:t>
      </w:r>
      <w:proofErr w:type="spellEnd"/>
      <w:r w:rsidRPr="00A8652E">
        <w:t xml:space="preserve"> </w:t>
      </w:r>
      <w:proofErr w:type="spellStart"/>
      <w:r w:rsidRPr="00A8652E">
        <w:t>ultrices</w:t>
      </w:r>
      <w:proofErr w:type="spellEnd"/>
      <w:r w:rsidRPr="00A8652E">
        <w:t xml:space="preserve"> ante </w:t>
      </w:r>
      <w:proofErr w:type="spellStart"/>
      <w:r w:rsidRPr="00A8652E">
        <w:t>venenatis</w:t>
      </w:r>
      <w:proofErr w:type="spellEnd"/>
      <w:r w:rsidRPr="00A8652E">
        <w:t xml:space="preserve">. Cras </w:t>
      </w:r>
      <w:proofErr w:type="spellStart"/>
      <w:r w:rsidRPr="00A8652E">
        <w:t>tristique</w:t>
      </w:r>
      <w:proofErr w:type="spellEnd"/>
      <w:r w:rsidRPr="00A8652E">
        <w:t xml:space="preserve"> </w:t>
      </w:r>
      <w:proofErr w:type="spellStart"/>
      <w:r w:rsidRPr="00A8652E">
        <w:t>egestas</w:t>
      </w:r>
      <w:proofErr w:type="spellEnd"/>
      <w:r w:rsidRPr="00A8652E">
        <w:t xml:space="preserve"> libero at </w:t>
      </w:r>
      <w:proofErr w:type="spellStart"/>
      <w:r w:rsidRPr="00A8652E">
        <w:t>varius</w:t>
      </w:r>
      <w:proofErr w:type="spellEnd"/>
      <w:r w:rsidRPr="00A8652E">
        <w:t xml:space="preserve">. Sed </w:t>
      </w:r>
      <w:proofErr w:type="spellStart"/>
      <w:r w:rsidRPr="00A8652E">
        <w:t>erat</w:t>
      </w:r>
      <w:proofErr w:type="spellEnd"/>
      <w:r w:rsidRPr="00A8652E">
        <w:t xml:space="preserve"> </w:t>
      </w:r>
      <w:proofErr w:type="spellStart"/>
      <w:r w:rsidRPr="00A8652E">
        <w:t>enim</w:t>
      </w:r>
      <w:proofErr w:type="spellEnd"/>
      <w:r w:rsidRPr="00A8652E">
        <w:t xml:space="preserve">, </w:t>
      </w:r>
      <w:proofErr w:type="spellStart"/>
      <w:r w:rsidRPr="00A8652E">
        <w:t>elementum</w:t>
      </w:r>
      <w:proofErr w:type="spellEnd"/>
      <w:r w:rsidRPr="00A8652E">
        <w:t xml:space="preserve"> a </w:t>
      </w:r>
      <w:proofErr w:type="spellStart"/>
      <w:r w:rsidRPr="00A8652E">
        <w:t>tristique</w:t>
      </w:r>
      <w:proofErr w:type="spellEnd"/>
      <w:r w:rsidRPr="00A8652E">
        <w:t xml:space="preserve"> ac, </w:t>
      </w:r>
      <w:proofErr w:type="spellStart"/>
      <w:r w:rsidRPr="00A8652E">
        <w:t>egestas</w:t>
      </w:r>
      <w:proofErr w:type="spellEnd"/>
      <w:r w:rsidRPr="00A8652E">
        <w:t xml:space="preserve"> </w:t>
      </w:r>
      <w:proofErr w:type="spellStart"/>
      <w:r w:rsidRPr="00A8652E">
        <w:t>eu</w:t>
      </w:r>
      <w:proofErr w:type="spellEnd"/>
      <w:r w:rsidRPr="00A8652E">
        <w:t xml:space="preserve"> </w:t>
      </w:r>
      <w:proofErr w:type="spellStart"/>
      <w:r w:rsidRPr="00A8652E">
        <w:t>risus</w:t>
      </w:r>
      <w:proofErr w:type="spellEnd"/>
      <w:r w:rsidRPr="00A8652E">
        <w:t xml:space="preserve">. In vel mi diam, </w:t>
      </w:r>
      <w:proofErr w:type="spellStart"/>
      <w:r w:rsidRPr="00A8652E">
        <w:t>mollis</w:t>
      </w:r>
      <w:proofErr w:type="spellEnd"/>
      <w:r w:rsidRPr="00A8652E">
        <w:t xml:space="preserve"> </w:t>
      </w:r>
      <w:proofErr w:type="spellStart"/>
      <w:r w:rsidRPr="00A8652E">
        <w:t>tempor</w:t>
      </w:r>
      <w:proofErr w:type="spellEnd"/>
      <w:r w:rsidRPr="00A8652E">
        <w:t xml:space="preserve"> </w:t>
      </w:r>
      <w:proofErr w:type="spellStart"/>
      <w:r w:rsidRPr="00A8652E">
        <w:t>orci</w:t>
      </w:r>
      <w:proofErr w:type="spellEnd"/>
      <w:r w:rsidRPr="00A8652E">
        <w:t xml:space="preserve">. Vestibulum vel </w:t>
      </w:r>
      <w:proofErr w:type="spellStart"/>
      <w:r w:rsidRPr="00A8652E">
        <w:t>justo</w:t>
      </w:r>
      <w:proofErr w:type="spellEnd"/>
      <w:r w:rsidRPr="00A8652E">
        <w:t xml:space="preserve"> </w:t>
      </w:r>
      <w:proofErr w:type="spellStart"/>
      <w:r w:rsidRPr="00A8652E">
        <w:t>eu</w:t>
      </w:r>
      <w:proofErr w:type="spellEnd"/>
      <w:r w:rsidRPr="00A8652E">
        <w:t xml:space="preserve"> magna </w:t>
      </w:r>
      <w:proofErr w:type="spellStart"/>
      <w:r w:rsidRPr="00A8652E">
        <w:t>adipiscing</w:t>
      </w:r>
      <w:proofErr w:type="spellEnd"/>
      <w:r w:rsidRPr="00A8652E">
        <w:t xml:space="preserve"> </w:t>
      </w:r>
      <w:proofErr w:type="spellStart"/>
      <w:r w:rsidRPr="00A8652E">
        <w:t>ullamcorper</w:t>
      </w:r>
      <w:proofErr w:type="spellEnd"/>
      <w:r w:rsidRPr="00A8652E">
        <w:t xml:space="preserve"> </w:t>
      </w:r>
      <w:proofErr w:type="spellStart"/>
      <w:r w:rsidRPr="00A8652E">
        <w:t>nec</w:t>
      </w:r>
      <w:proofErr w:type="spellEnd"/>
      <w:r w:rsidRPr="00A8652E">
        <w:t xml:space="preserve"> vel </w:t>
      </w:r>
      <w:proofErr w:type="spellStart"/>
      <w:r w:rsidRPr="00A8652E">
        <w:t>tellus</w:t>
      </w:r>
      <w:proofErr w:type="spellEnd"/>
      <w:r w:rsidRPr="00A8652E">
        <w:t xml:space="preserve">. Cras </w:t>
      </w:r>
      <w:proofErr w:type="spellStart"/>
      <w:r w:rsidRPr="00A8652E">
        <w:t>scelerisque</w:t>
      </w:r>
      <w:proofErr w:type="spellEnd"/>
      <w:r w:rsidRPr="00A8652E">
        <w:t xml:space="preserve"> </w:t>
      </w:r>
      <w:proofErr w:type="spellStart"/>
      <w:r w:rsidRPr="00A8652E">
        <w:t>massa</w:t>
      </w:r>
      <w:proofErr w:type="spellEnd"/>
      <w:r w:rsidRPr="00A8652E">
        <w:t xml:space="preserve"> sed </w:t>
      </w:r>
      <w:proofErr w:type="spellStart"/>
      <w:r w:rsidRPr="00A8652E">
        <w:t>sapien</w:t>
      </w:r>
      <w:proofErr w:type="spellEnd"/>
      <w:r w:rsidRPr="00A8652E">
        <w:t xml:space="preserve"> </w:t>
      </w:r>
      <w:proofErr w:type="spellStart"/>
      <w:r w:rsidRPr="00A8652E">
        <w:t>elementum</w:t>
      </w:r>
      <w:proofErr w:type="spellEnd"/>
      <w:r w:rsidRPr="00A8652E">
        <w:t xml:space="preserve"> </w:t>
      </w:r>
      <w:proofErr w:type="spellStart"/>
      <w:r w:rsidRPr="00A8652E">
        <w:t>sollicitudin</w:t>
      </w:r>
      <w:proofErr w:type="spellEnd"/>
      <w:r w:rsidRPr="00A8652E">
        <w:t xml:space="preserve"> vitae </w:t>
      </w:r>
      <w:proofErr w:type="spellStart"/>
      <w:r w:rsidRPr="00A8652E">
        <w:t>eget</w:t>
      </w:r>
      <w:proofErr w:type="spellEnd"/>
      <w:r w:rsidRPr="00A8652E">
        <w:t xml:space="preserve"> nisi. Mauris </w:t>
      </w:r>
      <w:proofErr w:type="spellStart"/>
      <w:r w:rsidRPr="00A8652E">
        <w:t>eget</w:t>
      </w:r>
      <w:proofErr w:type="spellEnd"/>
      <w:r w:rsidRPr="00A8652E">
        <w:t xml:space="preserve"> </w:t>
      </w:r>
      <w:proofErr w:type="spellStart"/>
      <w:r w:rsidRPr="00A8652E">
        <w:t>neque</w:t>
      </w:r>
      <w:proofErr w:type="spellEnd"/>
      <w:r w:rsidRPr="00A8652E">
        <w:t xml:space="preserve"> sed </w:t>
      </w:r>
      <w:proofErr w:type="spellStart"/>
      <w:r w:rsidRPr="00A8652E">
        <w:t>erat</w:t>
      </w:r>
      <w:proofErr w:type="spellEnd"/>
      <w:r w:rsidRPr="00A8652E">
        <w:t xml:space="preserve"> </w:t>
      </w:r>
      <w:proofErr w:type="spellStart"/>
      <w:r w:rsidRPr="00A8652E">
        <w:t>scelerisque</w:t>
      </w:r>
      <w:proofErr w:type="spellEnd"/>
      <w:r w:rsidRPr="00A8652E">
        <w:t xml:space="preserve"> </w:t>
      </w:r>
      <w:proofErr w:type="spellStart"/>
      <w:r w:rsidRPr="00A8652E">
        <w:t>viverra</w:t>
      </w:r>
      <w:proofErr w:type="spellEnd"/>
      <w:r w:rsidRPr="00A8652E">
        <w:t xml:space="preserve">. Ut non </w:t>
      </w:r>
      <w:proofErr w:type="spellStart"/>
      <w:r w:rsidRPr="00A8652E">
        <w:t>nunc</w:t>
      </w:r>
      <w:proofErr w:type="spellEnd"/>
      <w:r w:rsidRPr="00A8652E">
        <w:t xml:space="preserve"> </w:t>
      </w:r>
      <w:proofErr w:type="spellStart"/>
      <w:r w:rsidRPr="00A8652E">
        <w:t>leo</w:t>
      </w:r>
      <w:proofErr w:type="spellEnd"/>
      <w:r w:rsidRPr="00A8652E">
        <w:t xml:space="preserve">. Cras </w:t>
      </w:r>
      <w:proofErr w:type="spellStart"/>
      <w:r w:rsidRPr="00A8652E">
        <w:t>varius</w:t>
      </w:r>
      <w:proofErr w:type="spellEnd"/>
      <w:r w:rsidRPr="00A8652E">
        <w:t xml:space="preserve"> </w:t>
      </w:r>
      <w:proofErr w:type="spellStart"/>
      <w:r w:rsidRPr="00A8652E">
        <w:t>sapien</w:t>
      </w:r>
      <w:proofErr w:type="spellEnd"/>
      <w:r w:rsidRPr="00A8652E">
        <w:t xml:space="preserve"> id </w:t>
      </w:r>
      <w:proofErr w:type="spellStart"/>
      <w:r w:rsidRPr="00A8652E">
        <w:t>mauris</w:t>
      </w:r>
      <w:proofErr w:type="spellEnd"/>
      <w:r w:rsidRPr="00A8652E">
        <w:t xml:space="preserve"> </w:t>
      </w:r>
      <w:proofErr w:type="spellStart"/>
      <w:r w:rsidRPr="00A8652E">
        <w:t>aliquet</w:t>
      </w:r>
      <w:proofErr w:type="spellEnd"/>
      <w:r w:rsidRPr="00A8652E">
        <w:t xml:space="preserve"> a </w:t>
      </w:r>
      <w:proofErr w:type="spellStart"/>
      <w:r w:rsidRPr="00A8652E">
        <w:t>mollis</w:t>
      </w:r>
      <w:proofErr w:type="spellEnd"/>
      <w:r w:rsidRPr="00A8652E">
        <w:t xml:space="preserve"> </w:t>
      </w:r>
      <w:proofErr w:type="spellStart"/>
      <w:r w:rsidRPr="00A8652E">
        <w:t>velit</w:t>
      </w:r>
      <w:proofErr w:type="spellEnd"/>
      <w:r w:rsidRPr="00A8652E">
        <w:t xml:space="preserve"> </w:t>
      </w:r>
      <w:proofErr w:type="spellStart"/>
      <w:r w:rsidRPr="00A8652E">
        <w:t>accumsan</w:t>
      </w:r>
      <w:proofErr w:type="spellEnd"/>
      <w:r w:rsidRPr="00A8652E">
        <w:t xml:space="preserve">. Duis </w:t>
      </w:r>
      <w:proofErr w:type="spellStart"/>
      <w:r w:rsidRPr="00A8652E">
        <w:t>vehicula</w:t>
      </w:r>
      <w:proofErr w:type="spellEnd"/>
      <w:r w:rsidRPr="00A8652E">
        <w:t xml:space="preserve"> </w:t>
      </w:r>
      <w:proofErr w:type="spellStart"/>
      <w:r w:rsidRPr="00A8652E">
        <w:t>fringilla</w:t>
      </w:r>
      <w:proofErr w:type="spellEnd"/>
      <w:r w:rsidRPr="00A8652E">
        <w:t xml:space="preserve"> </w:t>
      </w:r>
      <w:proofErr w:type="spellStart"/>
      <w:r w:rsidRPr="00A8652E">
        <w:t>risus</w:t>
      </w:r>
      <w:proofErr w:type="spellEnd"/>
      <w:r w:rsidRPr="00A8652E">
        <w:t xml:space="preserve">, </w:t>
      </w:r>
      <w:proofErr w:type="spellStart"/>
      <w:r w:rsidRPr="00A8652E">
        <w:t>nec</w:t>
      </w:r>
      <w:proofErr w:type="spellEnd"/>
      <w:r w:rsidRPr="00A8652E">
        <w:t xml:space="preserve"> </w:t>
      </w:r>
      <w:proofErr w:type="spellStart"/>
      <w:r w:rsidRPr="00A8652E">
        <w:t>mattis</w:t>
      </w:r>
      <w:proofErr w:type="spellEnd"/>
      <w:r w:rsidRPr="00A8652E">
        <w:t xml:space="preserve"> </w:t>
      </w:r>
      <w:proofErr w:type="spellStart"/>
      <w:r w:rsidRPr="00A8652E">
        <w:t>purus</w:t>
      </w:r>
      <w:proofErr w:type="spellEnd"/>
      <w:r w:rsidRPr="00A8652E">
        <w:t xml:space="preserve"> </w:t>
      </w:r>
      <w:proofErr w:type="spellStart"/>
      <w:r w:rsidRPr="00A8652E">
        <w:t>bibendum</w:t>
      </w:r>
      <w:proofErr w:type="spellEnd"/>
      <w:r w:rsidRPr="00A8652E">
        <w:t xml:space="preserve"> vel. Sed dui </w:t>
      </w:r>
      <w:proofErr w:type="spellStart"/>
      <w:r w:rsidRPr="00A8652E">
        <w:t>urna</w:t>
      </w:r>
      <w:proofErr w:type="spellEnd"/>
      <w:r w:rsidRPr="00A8652E">
        <w:t xml:space="preserve">, </w:t>
      </w:r>
      <w:proofErr w:type="spellStart"/>
      <w:r w:rsidRPr="00A8652E">
        <w:t>imperdiet</w:t>
      </w:r>
      <w:proofErr w:type="spellEnd"/>
      <w:r w:rsidRPr="00A8652E">
        <w:t xml:space="preserve"> vitae </w:t>
      </w:r>
      <w:proofErr w:type="spellStart"/>
      <w:r w:rsidRPr="00A8652E">
        <w:t>sodales</w:t>
      </w:r>
      <w:proofErr w:type="spellEnd"/>
      <w:r w:rsidRPr="00A8652E">
        <w:t xml:space="preserve"> at, fermentum in magna. Mauris </w:t>
      </w:r>
      <w:proofErr w:type="spellStart"/>
      <w:r w:rsidRPr="00A8652E">
        <w:t>fringilla</w:t>
      </w:r>
      <w:proofErr w:type="spellEnd"/>
      <w:r w:rsidRPr="00A8652E">
        <w:t xml:space="preserve"> </w:t>
      </w:r>
      <w:proofErr w:type="spellStart"/>
      <w:r w:rsidRPr="00A8652E">
        <w:t>urna</w:t>
      </w:r>
      <w:proofErr w:type="spellEnd"/>
      <w:r w:rsidRPr="00A8652E">
        <w:t xml:space="preserve"> vel </w:t>
      </w:r>
      <w:proofErr w:type="spellStart"/>
      <w:r w:rsidRPr="00A8652E">
        <w:t>turpis</w:t>
      </w:r>
      <w:proofErr w:type="spellEnd"/>
      <w:r w:rsidRPr="00A8652E">
        <w:t xml:space="preserve"> </w:t>
      </w:r>
      <w:proofErr w:type="spellStart"/>
      <w:r w:rsidRPr="00A8652E">
        <w:t>congue</w:t>
      </w:r>
      <w:proofErr w:type="spellEnd"/>
      <w:r w:rsidRPr="00A8652E">
        <w:t xml:space="preserve"> </w:t>
      </w:r>
      <w:proofErr w:type="spellStart"/>
      <w:r w:rsidRPr="00A8652E">
        <w:t>malesuada</w:t>
      </w:r>
      <w:proofErr w:type="spellEnd"/>
      <w:r w:rsidRPr="00A8652E">
        <w:t xml:space="preserve"> </w:t>
      </w:r>
      <w:proofErr w:type="spellStart"/>
      <w:r w:rsidRPr="00A8652E">
        <w:t>facilisis</w:t>
      </w:r>
      <w:proofErr w:type="spellEnd"/>
      <w:r w:rsidRPr="00A8652E">
        <w:t xml:space="preserve"> libero </w:t>
      </w:r>
      <w:proofErr w:type="spellStart"/>
      <w:r w:rsidRPr="00A8652E">
        <w:t>tempor</w:t>
      </w:r>
      <w:proofErr w:type="spellEnd"/>
      <w:r w:rsidRPr="00A8652E">
        <w:t xml:space="preserve">. </w:t>
      </w:r>
      <w:proofErr w:type="spellStart"/>
      <w:r w:rsidRPr="00A8652E">
        <w:t>Aliquam</w:t>
      </w:r>
      <w:proofErr w:type="spellEnd"/>
      <w:r w:rsidRPr="00A8652E">
        <w:t xml:space="preserve"> id eros </w:t>
      </w:r>
      <w:proofErr w:type="spellStart"/>
      <w:r w:rsidRPr="00A8652E">
        <w:t>eu</w:t>
      </w:r>
      <w:proofErr w:type="spellEnd"/>
      <w:r w:rsidRPr="00A8652E">
        <w:t xml:space="preserve"> </w:t>
      </w:r>
      <w:proofErr w:type="spellStart"/>
      <w:r w:rsidRPr="00A8652E">
        <w:t>odio</w:t>
      </w:r>
      <w:proofErr w:type="spellEnd"/>
      <w:r w:rsidRPr="00A8652E">
        <w:t xml:space="preserve"> </w:t>
      </w:r>
      <w:proofErr w:type="spellStart"/>
      <w:r w:rsidRPr="00A8652E">
        <w:t>imperdiet</w:t>
      </w:r>
      <w:proofErr w:type="spellEnd"/>
      <w:r w:rsidRPr="00A8652E">
        <w:t xml:space="preserve"> </w:t>
      </w:r>
      <w:proofErr w:type="spellStart"/>
      <w:r w:rsidRPr="00A8652E">
        <w:t>dignissim</w:t>
      </w:r>
      <w:proofErr w:type="spellEnd"/>
      <w:r w:rsidRPr="00A8652E">
        <w:t xml:space="preserve"> </w:t>
      </w:r>
      <w:proofErr w:type="spellStart"/>
      <w:r w:rsidRPr="00A8652E">
        <w:t>ut</w:t>
      </w:r>
      <w:proofErr w:type="spellEnd"/>
      <w:r w:rsidRPr="00A8652E">
        <w:t xml:space="preserve"> et ligula. Ut </w:t>
      </w:r>
      <w:proofErr w:type="spellStart"/>
      <w:r w:rsidRPr="00A8652E">
        <w:t>adipiscing</w:t>
      </w:r>
      <w:proofErr w:type="spellEnd"/>
      <w:r w:rsidRPr="00A8652E">
        <w:t xml:space="preserve"> </w:t>
      </w:r>
      <w:proofErr w:type="spellStart"/>
      <w:r w:rsidRPr="00A8652E">
        <w:t>iaculis</w:t>
      </w:r>
      <w:proofErr w:type="spellEnd"/>
      <w:r w:rsidRPr="00A8652E">
        <w:t xml:space="preserve"> </w:t>
      </w:r>
      <w:proofErr w:type="spellStart"/>
      <w:r w:rsidRPr="00A8652E">
        <w:t>elit</w:t>
      </w:r>
      <w:proofErr w:type="spellEnd"/>
      <w:r w:rsidRPr="00A8652E">
        <w:t xml:space="preserve">, at </w:t>
      </w:r>
      <w:proofErr w:type="spellStart"/>
      <w:r w:rsidRPr="00A8652E">
        <w:t>posuere</w:t>
      </w:r>
      <w:proofErr w:type="spellEnd"/>
      <w:r w:rsidRPr="00A8652E">
        <w:t xml:space="preserve"> </w:t>
      </w:r>
      <w:proofErr w:type="spellStart"/>
      <w:r w:rsidRPr="00A8652E">
        <w:t>enim</w:t>
      </w:r>
      <w:proofErr w:type="spellEnd"/>
      <w:r w:rsidRPr="00A8652E">
        <w:t xml:space="preserve"> </w:t>
      </w:r>
      <w:proofErr w:type="spellStart"/>
      <w:r w:rsidRPr="00A8652E">
        <w:t>rhoncus</w:t>
      </w:r>
      <w:proofErr w:type="spellEnd"/>
      <w:r w:rsidRPr="00A8652E">
        <w:t xml:space="preserve"> vel. Lorem ipsum dolor </w:t>
      </w:r>
      <w:proofErr w:type="gramStart"/>
      <w:r w:rsidRPr="00A8652E">
        <w:t>sit</w:t>
      </w:r>
      <w:proofErr w:type="gramEnd"/>
      <w:r w:rsidRPr="00A8652E">
        <w:t xml:space="preserve">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Donec pharetra </w:t>
      </w:r>
      <w:proofErr w:type="spellStart"/>
      <w:r w:rsidRPr="00A8652E">
        <w:t>nunc</w:t>
      </w:r>
      <w:proofErr w:type="spellEnd"/>
      <w:r w:rsidRPr="00A8652E">
        <w:t xml:space="preserve"> vel </w:t>
      </w:r>
      <w:proofErr w:type="spellStart"/>
      <w:r w:rsidRPr="00A8652E">
        <w:t>massa</w:t>
      </w:r>
      <w:proofErr w:type="spellEnd"/>
      <w:r w:rsidRPr="00A8652E">
        <w:t xml:space="preserve"> </w:t>
      </w:r>
      <w:proofErr w:type="spellStart"/>
      <w:r w:rsidRPr="00A8652E">
        <w:t>viverra</w:t>
      </w:r>
      <w:proofErr w:type="spellEnd"/>
      <w:r w:rsidRPr="00A8652E">
        <w:t xml:space="preserve"> ac </w:t>
      </w:r>
      <w:proofErr w:type="spellStart"/>
      <w:r w:rsidRPr="00A8652E">
        <w:t>accumsan</w:t>
      </w:r>
      <w:proofErr w:type="spellEnd"/>
      <w:r w:rsidRPr="00A8652E">
        <w:t xml:space="preserve"> lorem </w:t>
      </w:r>
      <w:proofErr w:type="spellStart"/>
      <w:r w:rsidRPr="00A8652E">
        <w:t>tempor</w:t>
      </w:r>
      <w:proofErr w:type="spellEnd"/>
      <w:r w:rsidRPr="00A8652E">
        <w:t xml:space="preserve">. </w:t>
      </w:r>
      <w:proofErr w:type="spellStart"/>
      <w:r w:rsidRPr="00A8652E">
        <w:t>Praesent</w:t>
      </w:r>
      <w:proofErr w:type="spellEnd"/>
      <w:r w:rsidRPr="00A8652E">
        <w:t xml:space="preserve"> </w:t>
      </w:r>
      <w:proofErr w:type="spellStart"/>
      <w:r w:rsidRPr="00A8652E">
        <w:t>nec</w:t>
      </w:r>
      <w:proofErr w:type="spellEnd"/>
      <w:r w:rsidRPr="00A8652E">
        <w:t xml:space="preserve"> </w:t>
      </w:r>
      <w:proofErr w:type="spellStart"/>
      <w:r w:rsidRPr="00A8652E">
        <w:t>risus</w:t>
      </w:r>
      <w:proofErr w:type="spellEnd"/>
      <w:r w:rsidRPr="00A8652E">
        <w:t xml:space="preserve"> ipsum, </w:t>
      </w:r>
      <w:proofErr w:type="spellStart"/>
      <w:r w:rsidRPr="00A8652E">
        <w:t>nec</w:t>
      </w:r>
      <w:proofErr w:type="spellEnd"/>
      <w:r w:rsidRPr="00A8652E">
        <w:t xml:space="preserve"> </w:t>
      </w:r>
      <w:proofErr w:type="spellStart"/>
      <w:r w:rsidRPr="00A8652E">
        <w:t>commodo</w:t>
      </w:r>
      <w:proofErr w:type="spellEnd"/>
      <w:r w:rsidRPr="00A8652E">
        <w:t xml:space="preserve"> mi. </w:t>
      </w:r>
      <w:proofErr w:type="spellStart"/>
      <w:r w:rsidRPr="00A8652E">
        <w:t>Curabitur</w:t>
      </w:r>
      <w:proofErr w:type="spellEnd"/>
      <w:r w:rsidRPr="00A8652E">
        <w:t xml:space="preserve"> </w:t>
      </w:r>
      <w:proofErr w:type="spellStart"/>
      <w:r w:rsidRPr="00A8652E">
        <w:t>lectus</w:t>
      </w:r>
      <w:proofErr w:type="spellEnd"/>
      <w:r w:rsidRPr="00A8652E">
        <w:t xml:space="preserve"> </w:t>
      </w:r>
      <w:proofErr w:type="spellStart"/>
      <w:r w:rsidRPr="00A8652E">
        <w:t>mauris</w:t>
      </w:r>
      <w:proofErr w:type="spellEnd"/>
      <w:r w:rsidRPr="00A8652E">
        <w:t xml:space="preserve">, </w:t>
      </w:r>
      <w:proofErr w:type="spellStart"/>
      <w:r w:rsidRPr="00A8652E">
        <w:t>elementum</w:t>
      </w:r>
      <w:proofErr w:type="spellEnd"/>
      <w:r w:rsidRPr="00A8652E">
        <w:t xml:space="preserve"> </w:t>
      </w:r>
      <w:proofErr w:type="spellStart"/>
      <w:r w:rsidRPr="00A8652E">
        <w:t>congue</w:t>
      </w:r>
      <w:proofErr w:type="spellEnd"/>
      <w:r w:rsidRPr="00A8652E">
        <w:t xml:space="preserve"> </w:t>
      </w:r>
      <w:proofErr w:type="spellStart"/>
      <w:r w:rsidRPr="00A8652E">
        <w:t>accumsan</w:t>
      </w:r>
      <w:proofErr w:type="spellEnd"/>
      <w:r w:rsidRPr="00A8652E">
        <w:t xml:space="preserve"> </w:t>
      </w:r>
      <w:proofErr w:type="spellStart"/>
      <w:r w:rsidRPr="00A8652E">
        <w:t>quis</w:t>
      </w:r>
      <w:proofErr w:type="spellEnd"/>
      <w:r w:rsidRPr="00A8652E">
        <w:t xml:space="preserve">, lacinia sed </w:t>
      </w:r>
      <w:proofErr w:type="spellStart"/>
      <w:r w:rsidRPr="00A8652E">
        <w:t>leo</w:t>
      </w:r>
      <w:proofErr w:type="spellEnd"/>
      <w:r w:rsidRPr="00A8652E">
        <w:t xml:space="preserve">. </w:t>
      </w:r>
      <w:proofErr w:type="spellStart"/>
      <w:r w:rsidRPr="00A8652E">
        <w:t>Praesent</w:t>
      </w:r>
      <w:proofErr w:type="spellEnd"/>
      <w:r w:rsidRPr="00A8652E">
        <w:t xml:space="preserve"> et </w:t>
      </w:r>
      <w:proofErr w:type="spellStart"/>
      <w:r w:rsidRPr="00A8652E">
        <w:t>elit</w:t>
      </w:r>
      <w:proofErr w:type="spellEnd"/>
      <w:r w:rsidRPr="00A8652E">
        <w:t xml:space="preserve"> id </w:t>
      </w:r>
      <w:proofErr w:type="spellStart"/>
      <w:r w:rsidRPr="00A8652E">
        <w:t>odio</w:t>
      </w:r>
      <w:proofErr w:type="spellEnd"/>
      <w:r w:rsidRPr="00A8652E">
        <w:t xml:space="preserve"> </w:t>
      </w:r>
      <w:proofErr w:type="spellStart"/>
      <w:r w:rsidRPr="00A8652E">
        <w:t>vulputate</w:t>
      </w:r>
      <w:proofErr w:type="spellEnd"/>
      <w:r w:rsidRPr="00A8652E">
        <w:t xml:space="preserve"> </w:t>
      </w:r>
      <w:proofErr w:type="spellStart"/>
      <w:r w:rsidRPr="00A8652E">
        <w:t>molestie</w:t>
      </w:r>
      <w:proofErr w:type="spellEnd"/>
      <w:r w:rsidRPr="00A8652E">
        <w:t xml:space="preserve"> </w:t>
      </w:r>
      <w:proofErr w:type="spellStart"/>
      <w:r w:rsidRPr="00A8652E">
        <w:t>commodo</w:t>
      </w:r>
      <w:proofErr w:type="spellEnd"/>
      <w:r w:rsidRPr="00A8652E">
        <w:t xml:space="preserve"> </w:t>
      </w:r>
      <w:proofErr w:type="spellStart"/>
      <w:r w:rsidRPr="00A8652E">
        <w:t>pellentesque</w:t>
      </w:r>
      <w:proofErr w:type="spellEnd"/>
      <w:r w:rsidRPr="00A8652E">
        <w:t xml:space="preserve"> libero. Sed </w:t>
      </w:r>
      <w:proofErr w:type="spellStart"/>
      <w:r w:rsidRPr="00A8652E">
        <w:t>congue</w:t>
      </w:r>
      <w:proofErr w:type="spellEnd"/>
      <w:r w:rsidRPr="00A8652E">
        <w:t xml:space="preserve"> </w:t>
      </w:r>
      <w:proofErr w:type="spellStart"/>
      <w:r w:rsidRPr="00A8652E">
        <w:t>elit</w:t>
      </w:r>
      <w:proofErr w:type="spellEnd"/>
      <w:r w:rsidRPr="00A8652E">
        <w:t xml:space="preserve"> et lorem </w:t>
      </w:r>
      <w:proofErr w:type="spellStart"/>
      <w:r w:rsidRPr="00A8652E">
        <w:t>ullamcorper</w:t>
      </w:r>
      <w:proofErr w:type="spellEnd"/>
      <w:r w:rsidRPr="00A8652E">
        <w:t xml:space="preserve"> et fermentum magna </w:t>
      </w:r>
      <w:proofErr w:type="spellStart"/>
      <w:r w:rsidRPr="00A8652E">
        <w:t>ultricies</w:t>
      </w:r>
      <w:proofErr w:type="spellEnd"/>
      <w:r w:rsidRPr="00A8652E">
        <w:t>.</w:t>
      </w:r>
    </w:p>
    <w:p w14:paraId="055E1036" w14:textId="77777777" w:rsidR="00A8652E" w:rsidRPr="00A8652E" w:rsidRDefault="00A8652E" w:rsidP="00CB46E3"/>
    <w:p w14:paraId="04A08E82" w14:textId="77777777" w:rsidR="00A8652E" w:rsidRPr="00CB46E3" w:rsidRDefault="00A8652E" w:rsidP="00CB46E3">
      <w:pPr>
        <w:rPr>
          <w:rFonts w:eastAsia="Times New Roman"/>
          <w:b/>
          <w:bCs/>
          <w:szCs w:val="26"/>
        </w:rPr>
      </w:pPr>
      <w:proofErr w:type="spellStart"/>
      <w:r w:rsidRPr="00A8652E">
        <w:t>Pellentesque</w:t>
      </w:r>
      <w:proofErr w:type="spellEnd"/>
      <w:r w:rsidRPr="00A8652E">
        <w:t xml:space="preserve"> ligula nisi, </w:t>
      </w:r>
      <w:proofErr w:type="spellStart"/>
      <w:r w:rsidRPr="00A8652E">
        <w:t>vehicula</w:t>
      </w:r>
      <w:proofErr w:type="spellEnd"/>
      <w:r w:rsidRPr="00A8652E">
        <w:t xml:space="preserve"> ac </w:t>
      </w:r>
      <w:proofErr w:type="spellStart"/>
      <w:r w:rsidRPr="00A8652E">
        <w:t>ultricies</w:t>
      </w:r>
      <w:proofErr w:type="spellEnd"/>
      <w:r w:rsidRPr="00A8652E">
        <w:t xml:space="preserve"> id, </w:t>
      </w:r>
      <w:proofErr w:type="spellStart"/>
      <w:r w:rsidRPr="00A8652E">
        <w:t>egestas</w:t>
      </w:r>
      <w:proofErr w:type="spellEnd"/>
      <w:r w:rsidRPr="00A8652E">
        <w:t xml:space="preserve"> pulvinar </w:t>
      </w:r>
      <w:proofErr w:type="spellStart"/>
      <w:r w:rsidRPr="00A8652E">
        <w:t>lectus</w:t>
      </w:r>
      <w:proofErr w:type="spellEnd"/>
      <w:r w:rsidRPr="00A8652E">
        <w:t xml:space="preserve">. Maecenas </w:t>
      </w:r>
      <w:proofErr w:type="spellStart"/>
      <w:r w:rsidRPr="00A8652E">
        <w:t>turpis</w:t>
      </w:r>
      <w:proofErr w:type="spellEnd"/>
      <w:r w:rsidRPr="00A8652E">
        <w:t xml:space="preserve"> </w:t>
      </w:r>
      <w:proofErr w:type="spellStart"/>
      <w:r w:rsidRPr="00A8652E">
        <w:t>leo</w:t>
      </w:r>
      <w:proofErr w:type="spellEnd"/>
      <w:r w:rsidRPr="00A8652E">
        <w:t xml:space="preserve">, </w:t>
      </w:r>
      <w:proofErr w:type="spellStart"/>
      <w:r w:rsidRPr="00A8652E">
        <w:t>ultrices</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vitae, </w:t>
      </w:r>
      <w:proofErr w:type="spellStart"/>
      <w:r w:rsidRPr="00A8652E">
        <w:t>lobortis</w:t>
      </w:r>
      <w:proofErr w:type="spellEnd"/>
      <w:r w:rsidRPr="00A8652E">
        <w:t xml:space="preserve"> a </w:t>
      </w:r>
      <w:proofErr w:type="spellStart"/>
      <w:r w:rsidRPr="00A8652E">
        <w:t>quam</w:t>
      </w:r>
      <w:proofErr w:type="spellEnd"/>
      <w:r w:rsidRPr="00A8652E">
        <w:t xml:space="preserve">. Proin </w:t>
      </w:r>
      <w:proofErr w:type="spellStart"/>
      <w:r w:rsidRPr="00A8652E">
        <w:t>lacus</w:t>
      </w:r>
      <w:proofErr w:type="spellEnd"/>
      <w:r w:rsidRPr="00A8652E">
        <w:t xml:space="preserve"> </w:t>
      </w:r>
      <w:proofErr w:type="spellStart"/>
      <w:r w:rsidRPr="00A8652E">
        <w:t>arcu</w:t>
      </w:r>
      <w:proofErr w:type="spellEnd"/>
      <w:r w:rsidRPr="00A8652E">
        <w:t xml:space="preserve">, </w:t>
      </w:r>
      <w:proofErr w:type="spellStart"/>
      <w:r w:rsidRPr="00A8652E">
        <w:t>molestie</w:t>
      </w:r>
      <w:proofErr w:type="spellEnd"/>
      <w:r w:rsidRPr="00A8652E">
        <w:t xml:space="preserve"> vel </w:t>
      </w:r>
      <w:proofErr w:type="spellStart"/>
      <w:r w:rsidRPr="00A8652E">
        <w:t>porttitor</w:t>
      </w:r>
      <w:proofErr w:type="spellEnd"/>
      <w:r w:rsidRPr="00A8652E">
        <w:t xml:space="preserve"> </w:t>
      </w:r>
      <w:proofErr w:type="spellStart"/>
      <w:r w:rsidRPr="00A8652E">
        <w:t>eget</w:t>
      </w:r>
      <w:proofErr w:type="spellEnd"/>
      <w:r w:rsidRPr="00A8652E">
        <w:t xml:space="preserve">, </w:t>
      </w:r>
      <w:proofErr w:type="spellStart"/>
      <w:r w:rsidRPr="00A8652E">
        <w:t>iaculis</w:t>
      </w:r>
      <w:proofErr w:type="spellEnd"/>
      <w:r w:rsidRPr="00A8652E">
        <w:t xml:space="preserve"> </w:t>
      </w:r>
      <w:proofErr w:type="spellStart"/>
      <w:r w:rsidRPr="00A8652E">
        <w:t>quis</w:t>
      </w:r>
      <w:proofErr w:type="spellEnd"/>
      <w:r w:rsidRPr="00A8652E">
        <w:t xml:space="preserve"> </w:t>
      </w:r>
      <w:proofErr w:type="spellStart"/>
      <w:r w:rsidRPr="00A8652E">
        <w:t>augue</w:t>
      </w:r>
      <w:proofErr w:type="spellEnd"/>
      <w:r w:rsidRPr="00A8652E">
        <w:t xml:space="preserve">. Sed id </w:t>
      </w:r>
      <w:proofErr w:type="spellStart"/>
      <w:r w:rsidRPr="00A8652E">
        <w:t>tellus</w:t>
      </w:r>
      <w:proofErr w:type="spellEnd"/>
      <w:r w:rsidRPr="00A8652E">
        <w:t xml:space="preserve"> non magna </w:t>
      </w:r>
      <w:proofErr w:type="spellStart"/>
      <w:r w:rsidRPr="00A8652E">
        <w:t>imperdiet</w:t>
      </w:r>
      <w:proofErr w:type="spellEnd"/>
      <w:r w:rsidRPr="00A8652E">
        <w:t xml:space="preserve"> </w:t>
      </w:r>
      <w:proofErr w:type="spellStart"/>
      <w:r w:rsidRPr="00A8652E">
        <w:t>commodo</w:t>
      </w:r>
      <w:proofErr w:type="spellEnd"/>
      <w:r w:rsidRPr="00A8652E">
        <w:t xml:space="preserve"> vitae </w:t>
      </w:r>
      <w:proofErr w:type="spellStart"/>
      <w:r w:rsidRPr="00A8652E">
        <w:t>laoreet</w:t>
      </w:r>
      <w:proofErr w:type="spellEnd"/>
      <w:r w:rsidRPr="00A8652E">
        <w:t xml:space="preserve"> </w:t>
      </w:r>
      <w:proofErr w:type="spellStart"/>
      <w:r w:rsidRPr="00A8652E">
        <w:t>urna</w:t>
      </w:r>
      <w:proofErr w:type="spellEnd"/>
      <w:r w:rsidRPr="00A8652E">
        <w:t xml:space="preserve">. </w:t>
      </w:r>
      <w:proofErr w:type="spellStart"/>
      <w:r w:rsidRPr="00A8652E">
        <w:t>Suspendisse</w:t>
      </w:r>
      <w:proofErr w:type="spellEnd"/>
      <w:r w:rsidRPr="00A8652E">
        <w:t xml:space="preserve"> </w:t>
      </w:r>
      <w:proofErr w:type="spellStart"/>
      <w:r w:rsidRPr="00A8652E">
        <w:t>potenti</w:t>
      </w:r>
      <w:proofErr w:type="spellEnd"/>
      <w:r w:rsidRPr="00A8652E">
        <w:t xml:space="preserve">. In </w:t>
      </w:r>
      <w:proofErr w:type="spellStart"/>
      <w:r w:rsidRPr="00A8652E">
        <w:t>lacus</w:t>
      </w:r>
      <w:proofErr w:type="spellEnd"/>
      <w:r w:rsidRPr="00A8652E">
        <w:t xml:space="preserve"> </w:t>
      </w:r>
      <w:proofErr w:type="spellStart"/>
      <w:r w:rsidRPr="00A8652E">
        <w:t>justo</w:t>
      </w:r>
      <w:proofErr w:type="spellEnd"/>
      <w:r w:rsidRPr="00A8652E">
        <w:t xml:space="preserve">, tempus vel </w:t>
      </w:r>
      <w:proofErr w:type="spellStart"/>
      <w:r w:rsidRPr="00A8652E">
        <w:t>tempor</w:t>
      </w:r>
      <w:proofErr w:type="spellEnd"/>
      <w:r w:rsidRPr="00A8652E">
        <w:t xml:space="preserve"> </w:t>
      </w:r>
      <w:proofErr w:type="spellStart"/>
      <w:r w:rsidRPr="00A8652E">
        <w:t>lobortis</w:t>
      </w:r>
      <w:proofErr w:type="spellEnd"/>
      <w:r w:rsidRPr="00A8652E">
        <w:t xml:space="preserve">, </w:t>
      </w:r>
      <w:proofErr w:type="spellStart"/>
      <w:r w:rsidRPr="00A8652E">
        <w:lastRenderedPageBreak/>
        <w:t>volutpat</w:t>
      </w:r>
      <w:proofErr w:type="spellEnd"/>
      <w:r w:rsidRPr="00A8652E">
        <w:t xml:space="preserve"> a diam. Nunc </w:t>
      </w:r>
      <w:proofErr w:type="spellStart"/>
      <w:r w:rsidRPr="00A8652E">
        <w:t>quis</w:t>
      </w:r>
      <w:proofErr w:type="spellEnd"/>
      <w:r w:rsidRPr="00A8652E">
        <w:t xml:space="preserve"> nisi sem. Nam </w:t>
      </w:r>
      <w:proofErr w:type="spellStart"/>
      <w:r w:rsidRPr="00A8652E">
        <w:t>nec</w:t>
      </w:r>
      <w:proofErr w:type="spellEnd"/>
      <w:r w:rsidRPr="00A8652E">
        <w:t xml:space="preserve"> mi </w:t>
      </w:r>
      <w:proofErr w:type="spellStart"/>
      <w:r w:rsidRPr="00A8652E">
        <w:t>erat</w:t>
      </w:r>
      <w:proofErr w:type="spellEnd"/>
      <w:r w:rsidRPr="00A8652E">
        <w:t xml:space="preserve">. Donec </w:t>
      </w:r>
      <w:proofErr w:type="spellStart"/>
      <w:r w:rsidRPr="00A8652E">
        <w:t>accumsan</w:t>
      </w:r>
      <w:proofErr w:type="spellEnd"/>
      <w:r w:rsidRPr="00A8652E">
        <w:t xml:space="preserve"> </w:t>
      </w:r>
      <w:proofErr w:type="spellStart"/>
      <w:r w:rsidRPr="00A8652E">
        <w:t>urna</w:t>
      </w:r>
      <w:proofErr w:type="spellEnd"/>
      <w:r w:rsidRPr="00A8652E">
        <w:t xml:space="preserve"> diam. Duis sed </w:t>
      </w:r>
      <w:proofErr w:type="spellStart"/>
      <w:r w:rsidRPr="00A8652E">
        <w:t>augue</w:t>
      </w:r>
      <w:proofErr w:type="spellEnd"/>
      <w:r w:rsidRPr="00A8652E">
        <w:t xml:space="preserve"> vitae </w:t>
      </w:r>
      <w:proofErr w:type="spellStart"/>
      <w:r w:rsidRPr="00A8652E">
        <w:t>arcu</w:t>
      </w:r>
      <w:proofErr w:type="spellEnd"/>
      <w:r w:rsidRPr="00A8652E">
        <w:t xml:space="preserve"> </w:t>
      </w:r>
      <w:proofErr w:type="spellStart"/>
      <w:r w:rsidRPr="00A8652E">
        <w:t>tincidunt</w:t>
      </w:r>
      <w:proofErr w:type="spellEnd"/>
      <w:r w:rsidRPr="00A8652E">
        <w:t xml:space="preserve"> </w:t>
      </w:r>
      <w:proofErr w:type="spellStart"/>
      <w:r w:rsidRPr="00A8652E">
        <w:t>euismod</w:t>
      </w:r>
      <w:proofErr w:type="spellEnd"/>
      <w:r w:rsidRPr="00A8652E">
        <w:t>.</w:t>
      </w:r>
    </w:p>
    <w:p w14:paraId="1E87CF1F" w14:textId="77777777" w:rsidR="00FE02AD" w:rsidRPr="00B149D4" w:rsidRDefault="00FE02AD" w:rsidP="00CB46E3">
      <w:pPr>
        <w:pStyle w:val="SourceCode"/>
        <w:rPr>
          <w:color w:val="000000"/>
        </w:rPr>
      </w:pPr>
      <w:r w:rsidRPr="00B149D4">
        <w:rPr>
          <w:b/>
          <w:bCs/>
          <w:color w:val="000000"/>
        </w:rPr>
        <w:t>&lt;?xml</w:t>
      </w:r>
      <w:r w:rsidRPr="00B149D4">
        <w:rPr>
          <w:color w:val="009900"/>
        </w:rPr>
        <w:t xml:space="preserve"> </w:t>
      </w:r>
      <w:r w:rsidRPr="00B149D4">
        <w:t>version</w:t>
      </w:r>
      <w:r w:rsidRPr="00B149D4">
        <w:rPr>
          <w:color w:val="009900"/>
        </w:rPr>
        <w:t>=</w:t>
      </w:r>
      <w:r w:rsidRPr="00B149D4">
        <w:rPr>
          <w:color w:val="FF0000"/>
        </w:rPr>
        <w:t>"1.0"</w:t>
      </w:r>
      <w:r w:rsidRPr="00B149D4">
        <w:rPr>
          <w:color w:val="009900"/>
        </w:rPr>
        <w:t xml:space="preserve"> </w:t>
      </w:r>
      <w:r w:rsidRPr="00B149D4">
        <w:t>encoding</w:t>
      </w:r>
      <w:r w:rsidRPr="00B149D4">
        <w:rPr>
          <w:color w:val="009900"/>
        </w:rPr>
        <w:t>=</w:t>
      </w:r>
      <w:r w:rsidRPr="00B149D4">
        <w:rPr>
          <w:color w:val="FF0000"/>
        </w:rPr>
        <w:t>"UTF-8</w:t>
      </w:r>
      <w:proofErr w:type="gramStart"/>
      <w:r w:rsidRPr="00B149D4">
        <w:rPr>
          <w:color w:val="FF0000"/>
        </w:rPr>
        <w:t>"</w:t>
      </w:r>
      <w:r w:rsidRPr="00B149D4">
        <w:rPr>
          <w:color w:val="009900"/>
        </w:rPr>
        <w:t xml:space="preserve"> </w:t>
      </w:r>
      <w:r w:rsidRPr="00B149D4">
        <w:rPr>
          <w:b/>
          <w:bCs/>
          <w:color w:val="000000"/>
        </w:rPr>
        <w:t>?</w:t>
      </w:r>
      <w:proofErr w:type="gramEnd"/>
      <w:r w:rsidRPr="00B149D4">
        <w:rPr>
          <w:b/>
          <w:bCs/>
          <w:color w:val="000000"/>
        </w:rPr>
        <w:t>&gt;</w:t>
      </w:r>
    </w:p>
    <w:p w14:paraId="5B218D16" w14:textId="77777777" w:rsidR="00FE02AD" w:rsidRPr="00B149D4" w:rsidRDefault="00FE02AD" w:rsidP="000E73FB">
      <w:pPr>
        <w:pStyle w:val="SourceCode"/>
        <w:rPr>
          <w:color w:val="000000"/>
        </w:rPr>
      </w:pPr>
      <w:r w:rsidRPr="00B149D4">
        <w:rPr>
          <w:b/>
          <w:bCs/>
          <w:color w:val="000000"/>
        </w:rPr>
        <w:t>&lt;</w:t>
      </w:r>
      <w:proofErr w:type="spellStart"/>
      <w:r w:rsidRPr="00B149D4">
        <w:rPr>
          <w:b/>
          <w:bCs/>
          <w:color w:val="000000"/>
        </w:rPr>
        <w:t>rss</w:t>
      </w:r>
      <w:proofErr w:type="spellEnd"/>
      <w:r w:rsidRPr="00B149D4">
        <w:rPr>
          <w:color w:val="009900"/>
        </w:rPr>
        <w:t xml:space="preserve"> </w:t>
      </w:r>
      <w:r w:rsidRPr="00B149D4">
        <w:t>version</w:t>
      </w:r>
      <w:r w:rsidRPr="00B149D4">
        <w:rPr>
          <w:color w:val="009900"/>
        </w:rPr>
        <w:t>=</w:t>
      </w:r>
      <w:r w:rsidRPr="00B149D4">
        <w:rPr>
          <w:color w:val="FF0000"/>
        </w:rPr>
        <w:t>"2.0"</w:t>
      </w:r>
      <w:r w:rsidRPr="00B149D4">
        <w:rPr>
          <w:b/>
          <w:bCs/>
          <w:color w:val="000000"/>
        </w:rPr>
        <w:t>&gt;</w:t>
      </w:r>
    </w:p>
    <w:p w14:paraId="312E6101" w14:textId="77777777" w:rsidR="00FE02AD" w:rsidRPr="00B149D4" w:rsidRDefault="00FE02AD" w:rsidP="000E73FB">
      <w:pPr>
        <w:pStyle w:val="SourceCode"/>
        <w:rPr>
          <w:color w:val="000000"/>
        </w:rPr>
      </w:pPr>
      <w:r w:rsidRPr="00B149D4">
        <w:rPr>
          <w:b/>
          <w:bCs/>
          <w:color w:val="000000"/>
        </w:rPr>
        <w:t>&lt;channel&gt;</w:t>
      </w:r>
    </w:p>
    <w:p w14:paraId="5B4C3F4D"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RSS Title</w:t>
      </w:r>
      <w:r w:rsidRPr="00B149D4">
        <w:rPr>
          <w:b/>
          <w:bCs/>
          <w:color w:val="000000"/>
        </w:rPr>
        <w:t>&lt;/title&gt;</w:t>
      </w:r>
    </w:p>
    <w:p w14:paraId="172541F2"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&lt;description&gt;</w:t>
      </w:r>
      <w:r w:rsidR="00FE02AD" w:rsidRPr="00B149D4">
        <w:rPr>
          <w:color w:val="000000"/>
        </w:rPr>
        <w:t>This is an example of an RSS feed</w:t>
      </w:r>
      <w:r w:rsidR="00FE02AD" w:rsidRPr="00B149D4">
        <w:rPr>
          <w:b/>
          <w:bCs/>
          <w:color w:val="000000"/>
        </w:rPr>
        <w:t>&lt;/description&gt;</w:t>
      </w:r>
    </w:p>
    <w:p w14:paraId="0B5F93A5"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&lt;link&gt;</w:t>
      </w:r>
      <w:r w:rsidR="00FE02AD" w:rsidRPr="00B149D4">
        <w:rPr>
          <w:color w:val="000000"/>
        </w:rPr>
        <w:t>http://www.someexamplerssdomain.com/main.html</w:t>
      </w:r>
      <w:r w:rsidR="00FE02AD" w:rsidRPr="00B149D4">
        <w:rPr>
          <w:b/>
          <w:bCs/>
          <w:color w:val="000000"/>
        </w:rPr>
        <w:t>&lt;/link&gt;</w:t>
      </w:r>
    </w:p>
    <w:p w14:paraId="6CAFD34A"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w:t>
      </w:r>
      <w:proofErr w:type="spellStart"/>
      <w:r w:rsidRPr="00B149D4">
        <w:rPr>
          <w:b/>
          <w:bCs/>
          <w:color w:val="000000"/>
        </w:rPr>
        <w:t>lastBuildDate</w:t>
      </w:r>
      <w:proofErr w:type="spellEnd"/>
      <w:r w:rsidRPr="00B149D4">
        <w:rPr>
          <w:b/>
          <w:bCs/>
          <w:color w:val="000000"/>
        </w:rPr>
        <w:t>&gt;</w:t>
      </w:r>
      <w:r w:rsidRPr="00B149D4">
        <w:rPr>
          <w:color w:val="000000"/>
        </w:rPr>
        <w:t xml:space="preserve">Mon, 06 Sep 2010 00:01:00 +0000 </w:t>
      </w:r>
      <w:r w:rsidRPr="00B149D4">
        <w:rPr>
          <w:b/>
          <w:bCs/>
          <w:color w:val="000000"/>
        </w:rPr>
        <w:t>&lt;/</w:t>
      </w:r>
      <w:proofErr w:type="spellStart"/>
      <w:r w:rsidRPr="00B149D4">
        <w:rPr>
          <w:b/>
          <w:bCs/>
          <w:color w:val="000000"/>
        </w:rPr>
        <w:t>lastBuildDate</w:t>
      </w:r>
      <w:proofErr w:type="spellEnd"/>
      <w:r w:rsidRPr="00B149D4">
        <w:rPr>
          <w:b/>
          <w:bCs/>
          <w:color w:val="000000"/>
        </w:rPr>
        <w:t>&gt;</w:t>
      </w:r>
    </w:p>
    <w:p w14:paraId="3049C07C"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w:t>
      </w:r>
      <w:proofErr w:type="spellStart"/>
      <w:r w:rsidR="00FE02AD" w:rsidRPr="00B149D4">
        <w:rPr>
          <w:b/>
          <w:bCs/>
          <w:color w:val="000000"/>
        </w:rPr>
        <w:t>pubDate</w:t>
      </w:r>
      <w:proofErr w:type="spellEnd"/>
      <w:r w:rsidR="00FE02AD" w:rsidRPr="00B149D4">
        <w:rPr>
          <w:b/>
          <w:bCs/>
          <w:color w:val="000000"/>
        </w:rPr>
        <w:t>&gt;</w:t>
      </w:r>
      <w:r w:rsidR="00FE02AD" w:rsidRPr="00B149D4">
        <w:rPr>
          <w:color w:val="000000"/>
        </w:rPr>
        <w:t xml:space="preserve">Mon, 06 Sep 2009 16:45:00 +0000 </w:t>
      </w:r>
      <w:r w:rsidR="00FE02AD" w:rsidRPr="00B149D4">
        <w:rPr>
          <w:b/>
          <w:bCs/>
          <w:color w:val="000000"/>
        </w:rPr>
        <w:t>&lt;/</w:t>
      </w:r>
      <w:proofErr w:type="spellStart"/>
      <w:r w:rsidR="00FE02AD" w:rsidRPr="00B149D4">
        <w:rPr>
          <w:b/>
          <w:bCs/>
          <w:color w:val="000000"/>
        </w:rPr>
        <w:t>pubDate</w:t>
      </w:r>
      <w:proofErr w:type="spellEnd"/>
      <w:r w:rsidR="00FE02AD" w:rsidRPr="00B149D4">
        <w:rPr>
          <w:b/>
          <w:bCs/>
          <w:color w:val="000000"/>
        </w:rPr>
        <w:t>&gt;</w:t>
      </w:r>
    </w:p>
    <w:p w14:paraId="186A1F9A"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&lt;item&gt;</w:t>
      </w:r>
    </w:p>
    <w:p w14:paraId="3A4B2685"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Example entry</w:t>
      </w:r>
      <w:r w:rsidRPr="00B149D4">
        <w:rPr>
          <w:b/>
          <w:bCs/>
          <w:color w:val="000000"/>
        </w:rPr>
        <w:t>&lt;/title&gt;</w:t>
      </w:r>
    </w:p>
    <w:p w14:paraId="70119268"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&lt;description&gt;</w:t>
      </w:r>
      <w:r>
        <w:rPr>
          <w:color w:val="000000"/>
        </w:rPr>
        <w:t>Here is some text</w:t>
      </w:r>
      <w:r w:rsidRPr="00B149D4">
        <w:rPr>
          <w:b/>
          <w:bCs/>
          <w:color w:val="000000"/>
        </w:rPr>
        <w:t>&lt;/description&gt;</w:t>
      </w:r>
    </w:p>
    <w:p w14:paraId="6D2A94AB"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&lt;link&gt;</w:t>
      </w:r>
      <w:r w:rsidRPr="00B149D4">
        <w:rPr>
          <w:color w:val="000000"/>
        </w:rPr>
        <w:t>http://www.wikipedia.org/</w:t>
      </w:r>
      <w:r w:rsidRPr="00B149D4">
        <w:rPr>
          <w:b/>
          <w:bCs/>
          <w:color w:val="000000"/>
        </w:rPr>
        <w:t>&lt;/link&gt;</w:t>
      </w:r>
    </w:p>
    <w:p w14:paraId="15964BC0"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w:t>
      </w:r>
      <w:proofErr w:type="spellStart"/>
      <w:r w:rsidRPr="00B149D4">
        <w:rPr>
          <w:b/>
          <w:bCs/>
          <w:color w:val="000000"/>
        </w:rPr>
        <w:t>guid</w:t>
      </w:r>
      <w:proofErr w:type="spellEnd"/>
      <w:r w:rsidRPr="00B149D4">
        <w:rPr>
          <w:b/>
          <w:bCs/>
          <w:color w:val="000000"/>
        </w:rPr>
        <w:t>&gt;</w:t>
      </w:r>
      <w:r w:rsidRPr="00B149D4">
        <w:rPr>
          <w:color w:val="000000"/>
        </w:rPr>
        <w:t>unique string per item</w:t>
      </w:r>
      <w:r w:rsidRPr="00B149D4">
        <w:rPr>
          <w:b/>
          <w:bCs/>
          <w:color w:val="000000"/>
        </w:rPr>
        <w:t>&lt;/</w:t>
      </w:r>
      <w:proofErr w:type="spellStart"/>
      <w:r w:rsidRPr="00B149D4">
        <w:rPr>
          <w:b/>
          <w:bCs/>
          <w:color w:val="000000"/>
        </w:rPr>
        <w:t>guid</w:t>
      </w:r>
      <w:proofErr w:type="spellEnd"/>
      <w:r w:rsidRPr="00B149D4">
        <w:rPr>
          <w:b/>
          <w:bCs/>
          <w:color w:val="000000"/>
        </w:rPr>
        <w:t>&gt;</w:t>
      </w:r>
    </w:p>
    <w:p w14:paraId="41E4C051"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w:t>
      </w:r>
      <w:proofErr w:type="spellStart"/>
      <w:r w:rsidRPr="00B149D4">
        <w:rPr>
          <w:b/>
          <w:bCs/>
          <w:color w:val="000000"/>
        </w:rPr>
        <w:t>pubDate</w:t>
      </w:r>
      <w:proofErr w:type="spellEnd"/>
      <w:r w:rsidRPr="00B149D4">
        <w:rPr>
          <w:b/>
          <w:bCs/>
          <w:color w:val="000000"/>
        </w:rPr>
        <w:t>&gt;</w:t>
      </w:r>
      <w:r w:rsidRPr="00B149D4">
        <w:rPr>
          <w:color w:val="000000"/>
        </w:rPr>
        <w:t xml:space="preserve">Mon, 06 Sep 2009 16:45:00 +0000 </w:t>
      </w:r>
      <w:r w:rsidRPr="00B149D4">
        <w:rPr>
          <w:b/>
          <w:bCs/>
          <w:color w:val="000000"/>
        </w:rPr>
        <w:t>&lt;/</w:t>
      </w:r>
      <w:proofErr w:type="spellStart"/>
      <w:r w:rsidRPr="00B149D4">
        <w:rPr>
          <w:b/>
          <w:bCs/>
          <w:color w:val="000000"/>
        </w:rPr>
        <w:t>pubDate</w:t>
      </w:r>
      <w:proofErr w:type="spellEnd"/>
      <w:r w:rsidRPr="00B149D4">
        <w:rPr>
          <w:b/>
          <w:bCs/>
          <w:color w:val="000000"/>
        </w:rPr>
        <w:t>&gt;</w:t>
      </w:r>
    </w:p>
    <w:p w14:paraId="7FB2CCC5"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&lt;/item&gt;</w:t>
      </w:r>
    </w:p>
    <w:p w14:paraId="0966B09C" w14:textId="77777777" w:rsidR="00FE02AD" w:rsidRPr="00B149D4" w:rsidRDefault="00FE02AD" w:rsidP="000E73FB">
      <w:pPr>
        <w:pStyle w:val="SourceCode"/>
        <w:rPr>
          <w:color w:val="000000"/>
        </w:rPr>
      </w:pPr>
      <w:r w:rsidRPr="00B149D4">
        <w:rPr>
          <w:b/>
          <w:bCs/>
          <w:color w:val="000000"/>
        </w:rPr>
        <w:t>&lt;/channel&gt;</w:t>
      </w:r>
    </w:p>
    <w:p w14:paraId="4391FAB5" w14:textId="77777777" w:rsidR="00FE02AD" w:rsidRPr="00B149D4" w:rsidRDefault="00FE02AD" w:rsidP="000E73FB">
      <w:pPr>
        <w:pStyle w:val="SourceCode"/>
        <w:rPr>
          <w:color w:val="000000"/>
        </w:rPr>
      </w:pPr>
      <w:r w:rsidRPr="00B149D4">
        <w:rPr>
          <w:b/>
          <w:bCs/>
          <w:color w:val="000000"/>
        </w:rPr>
        <w:t>&lt;/</w:t>
      </w:r>
      <w:proofErr w:type="spellStart"/>
      <w:r w:rsidRPr="00B149D4">
        <w:rPr>
          <w:b/>
          <w:bCs/>
          <w:color w:val="000000"/>
        </w:rPr>
        <w:t>rss</w:t>
      </w:r>
      <w:proofErr w:type="spellEnd"/>
      <w:r w:rsidRPr="00B149D4">
        <w:rPr>
          <w:b/>
          <w:bCs/>
          <w:color w:val="000000"/>
        </w:rPr>
        <w:t>&gt;</w:t>
      </w:r>
    </w:p>
    <w:p w14:paraId="524BC7C5" w14:textId="77777777" w:rsidR="005754DF" w:rsidRPr="000E73FB" w:rsidRDefault="005754DF" w:rsidP="000E73FB">
      <w:pPr>
        <w:pStyle w:val="Caption"/>
      </w:pPr>
      <w:bookmarkStart w:id="404" w:name="_Toc292806379"/>
      <w:r w:rsidRPr="0077594C">
        <w:t xml:space="preserve">Kode </w:t>
      </w:r>
      <w:proofErr w:type="spellStart"/>
      <w:r w:rsidRPr="0077594C">
        <w:t>Sumber</w:t>
      </w:r>
      <w:proofErr w:type="spellEnd"/>
      <w:r w:rsidRPr="0077594C">
        <w:t xml:space="preserve"> </w:t>
      </w:r>
      <w:fldSimple w:instr=" STYLEREF 1 \s ">
        <w:r w:rsidRPr="000E73FB">
          <w:t>2</w:t>
        </w:r>
      </w:fldSimple>
      <w:r w:rsidRPr="000E73FB">
        <w:t>.</w:t>
      </w:r>
      <w:fldSimple w:instr=" SEQ Kode_Sumber \* ARABIC \s 1 ">
        <w:r w:rsidRPr="000E73FB">
          <w:t>1</w:t>
        </w:r>
      </w:fldSimple>
      <w:r w:rsidRPr="000E73FB">
        <w:t xml:space="preserve"> </w:t>
      </w:r>
      <w:proofErr w:type="spellStart"/>
      <w:r w:rsidRPr="000E73FB">
        <w:t>Contoh</w:t>
      </w:r>
      <w:proofErr w:type="spellEnd"/>
      <w:r w:rsidRPr="000E73FB">
        <w:t xml:space="preserve"> </w:t>
      </w:r>
      <w:proofErr w:type="spellStart"/>
      <w:r w:rsidRPr="000E73FB">
        <w:t>dokumen</w:t>
      </w:r>
      <w:proofErr w:type="spellEnd"/>
      <w:r w:rsidRPr="000E73FB">
        <w:t xml:space="preserve"> RSS feed.</w:t>
      </w:r>
    </w:p>
    <w:p w14:paraId="403BBE7D" w14:textId="77777777" w:rsidR="00F52F60" w:rsidRDefault="0092662F">
      <w:pPr>
        <w:pStyle w:val="Heading1"/>
      </w:pPr>
      <w:bookmarkStart w:id="405" w:name="_Toc294460004"/>
      <w:bookmarkStart w:id="406" w:name="_Toc294460260"/>
      <w:bookmarkStart w:id="407" w:name="_Toc294460518"/>
      <w:bookmarkStart w:id="408" w:name="_Toc294460005"/>
      <w:bookmarkStart w:id="409" w:name="_Toc294460261"/>
      <w:bookmarkStart w:id="410" w:name="_Toc294460519"/>
      <w:bookmarkStart w:id="411" w:name="_Toc294460006"/>
      <w:bookmarkStart w:id="412" w:name="_Toc294460262"/>
      <w:bookmarkStart w:id="413" w:name="_Toc294460520"/>
      <w:bookmarkEnd w:id="404"/>
      <w:bookmarkEnd w:id="405"/>
      <w:bookmarkEnd w:id="406"/>
      <w:bookmarkEnd w:id="407"/>
      <w:bookmarkEnd w:id="408"/>
      <w:bookmarkEnd w:id="409"/>
      <w:bookmarkEnd w:id="410"/>
      <w:bookmarkEnd w:id="411"/>
      <w:bookmarkEnd w:id="412"/>
      <w:bookmarkEnd w:id="413"/>
      <w:r>
        <w:lastRenderedPageBreak/>
        <w:br/>
      </w:r>
      <w:bookmarkStart w:id="414" w:name="_Toc379605698"/>
      <w:r>
        <w:t>PERANCANGAN</w:t>
      </w:r>
      <w:bookmarkEnd w:id="414"/>
    </w:p>
    <w:p w14:paraId="4F0786CB" w14:textId="77777777" w:rsidR="00A8652E" w:rsidRPr="00A8652E" w:rsidRDefault="00A8652E" w:rsidP="00A8652E">
      <w:r w:rsidRPr="00A8652E">
        <w:t xml:space="preserve">Duis at nisi </w:t>
      </w:r>
      <w:proofErr w:type="spellStart"/>
      <w:r w:rsidRPr="00A8652E">
        <w:t>eu</w:t>
      </w:r>
      <w:proofErr w:type="spellEnd"/>
      <w:r w:rsidRPr="00A8652E">
        <w:t xml:space="preserve"> diam tempus </w:t>
      </w:r>
      <w:proofErr w:type="spellStart"/>
      <w:r w:rsidRPr="00A8652E">
        <w:t>tincidunt</w:t>
      </w:r>
      <w:proofErr w:type="spellEnd"/>
      <w:r w:rsidRPr="00A8652E">
        <w:t xml:space="preserve"> sed id </w:t>
      </w:r>
      <w:proofErr w:type="spellStart"/>
      <w:r w:rsidRPr="00A8652E">
        <w:t>nunc</w:t>
      </w:r>
      <w:proofErr w:type="spellEnd"/>
      <w:r w:rsidRPr="00A8652E">
        <w:t xml:space="preserve">. </w:t>
      </w:r>
      <w:proofErr w:type="spellStart"/>
      <w:r w:rsidRPr="00A8652E">
        <w:t>Curabitur</w:t>
      </w:r>
      <w:proofErr w:type="spellEnd"/>
      <w:r w:rsidRPr="00A8652E">
        <w:t xml:space="preserve"> </w:t>
      </w:r>
      <w:proofErr w:type="spellStart"/>
      <w:r w:rsidRPr="00A8652E">
        <w:t>eget</w:t>
      </w:r>
      <w:proofErr w:type="spellEnd"/>
      <w:r w:rsidRPr="00A8652E">
        <w:t xml:space="preserve"> </w:t>
      </w:r>
      <w:proofErr w:type="spellStart"/>
      <w:r w:rsidRPr="00A8652E">
        <w:t>mauris</w:t>
      </w:r>
      <w:proofErr w:type="spellEnd"/>
      <w:r w:rsidRPr="00A8652E">
        <w:t xml:space="preserve"> </w:t>
      </w:r>
      <w:proofErr w:type="spellStart"/>
      <w:r w:rsidRPr="00A8652E">
        <w:t>felis</w:t>
      </w:r>
      <w:proofErr w:type="spellEnd"/>
      <w:r w:rsidRPr="00A8652E">
        <w:t xml:space="preserve">, id </w:t>
      </w:r>
      <w:proofErr w:type="spellStart"/>
      <w:r w:rsidRPr="00A8652E">
        <w:t>bibendum</w:t>
      </w:r>
      <w:proofErr w:type="spellEnd"/>
      <w:r w:rsidRPr="00A8652E">
        <w:t xml:space="preserve"> </w:t>
      </w:r>
      <w:proofErr w:type="spellStart"/>
      <w:r w:rsidRPr="00A8652E">
        <w:t>risus</w:t>
      </w:r>
      <w:proofErr w:type="spellEnd"/>
      <w:r w:rsidRPr="00A8652E">
        <w:t xml:space="preserve">. Duis </w:t>
      </w:r>
      <w:proofErr w:type="spellStart"/>
      <w:r w:rsidRPr="00A8652E">
        <w:t>congue</w:t>
      </w:r>
      <w:proofErr w:type="spellEnd"/>
      <w:r w:rsidRPr="00A8652E">
        <w:t xml:space="preserve"> </w:t>
      </w:r>
      <w:proofErr w:type="spellStart"/>
      <w:r w:rsidRPr="00A8652E">
        <w:t>posuere</w:t>
      </w:r>
      <w:proofErr w:type="spellEnd"/>
      <w:r w:rsidRPr="00A8652E">
        <w:t xml:space="preserve"> </w:t>
      </w:r>
      <w:proofErr w:type="spellStart"/>
      <w:r w:rsidRPr="00A8652E">
        <w:t>quam</w:t>
      </w:r>
      <w:proofErr w:type="spellEnd"/>
      <w:r w:rsidRPr="00A8652E">
        <w:t xml:space="preserve">, </w:t>
      </w:r>
      <w:proofErr w:type="spellStart"/>
      <w:r w:rsidRPr="00A8652E">
        <w:t>nec</w:t>
      </w:r>
      <w:proofErr w:type="spellEnd"/>
      <w:r w:rsidRPr="00A8652E">
        <w:t xml:space="preserve"> pulvinar </w:t>
      </w:r>
      <w:proofErr w:type="spellStart"/>
      <w:r w:rsidRPr="00A8652E">
        <w:t>justo</w:t>
      </w:r>
      <w:proofErr w:type="spellEnd"/>
      <w:r w:rsidRPr="00A8652E">
        <w:t xml:space="preserve"> </w:t>
      </w:r>
      <w:proofErr w:type="spellStart"/>
      <w:r w:rsidRPr="00A8652E">
        <w:t>venenatis</w:t>
      </w:r>
      <w:proofErr w:type="spellEnd"/>
      <w:r w:rsidRPr="00A8652E">
        <w:t xml:space="preserve"> </w:t>
      </w:r>
      <w:proofErr w:type="spellStart"/>
      <w:r w:rsidRPr="00A8652E">
        <w:t>hendrerit</w:t>
      </w:r>
      <w:proofErr w:type="spellEnd"/>
      <w:r w:rsidRPr="00A8652E">
        <w:t xml:space="preserve">. </w:t>
      </w:r>
      <w:proofErr w:type="spellStart"/>
      <w:r w:rsidRPr="00A8652E">
        <w:t>Nullam</w:t>
      </w:r>
      <w:proofErr w:type="spellEnd"/>
      <w:r w:rsidRPr="00A8652E">
        <w:t xml:space="preserve"> et </w:t>
      </w:r>
      <w:proofErr w:type="spellStart"/>
      <w:r w:rsidRPr="00A8652E">
        <w:t>justo</w:t>
      </w:r>
      <w:proofErr w:type="spellEnd"/>
      <w:r w:rsidRPr="00A8652E">
        <w:t xml:space="preserve"> ac </w:t>
      </w:r>
      <w:proofErr w:type="spellStart"/>
      <w:r w:rsidRPr="00A8652E">
        <w:t>urna</w:t>
      </w:r>
      <w:proofErr w:type="spellEnd"/>
      <w:r w:rsidRPr="00A8652E">
        <w:t xml:space="preserve"> cursus </w:t>
      </w:r>
      <w:proofErr w:type="spellStart"/>
      <w:r w:rsidRPr="00A8652E">
        <w:t>interdum</w:t>
      </w:r>
      <w:proofErr w:type="spellEnd"/>
      <w:r w:rsidRPr="00A8652E">
        <w:t xml:space="preserve"> non ac </w:t>
      </w:r>
      <w:proofErr w:type="spellStart"/>
      <w:r w:rsidRPr="00A8652E">
        <w:t>quam</w:t>
      </w:r>
      <w:proofErr w:type="spellEnd"/>
      <w:r w:rsidRPr="00A8652E">
        <w:t xml:space="preserve">. </w:t>
      </w:r>
      <w:proofErr w:type="spellStart"/>
      <w:r w:rsidRPr="00A8652E">
        <w:t>Etiam</w:t>
      </w:r>
      <w:proofErr w:type="spellEnd"/>
      <w:r w:rsidRPr="00A8652E">
        <w:t xml:space="preserve"> </w:t>
      </w:r>
      <w:proofErr w:type="spellStart"/>
      <w:r w:rsidRPr="00A8652E">
        <w:t>consectetur</w:t>
      </w:r>
      <w:proofErr w:type="spellEnd"/>
      <w:r w:rsidRPr="00A8652E">
        <w:t xml:space="preserve">, </w:t>
      </w:r>
      <w:proofErr w:type="spellStart"/>
      <w:r w:rsidRPr="00A8652E">
        <w:t>sapien</w:t>
      </w:r>
      <w:proofErr w:type="spellEnd"/>
      <w:r w:rsidRPr="00A8652E">
        <w:t xml:space="preserve"> in </w:t>
      </w:r>
      <w:proofErr w:type="spellStart"/>
      <w:r w:rsidRPr="00A8652E">
        <w:t>tincidunt</w:t>
      </w:r>
      <w:proofErr w:type="spellEnd"/>
      <w:r w:rsidRPr="00A8652E">
        <w:t xml:space="preserve"> </w:t>
      </w:r>
      <w:proofErr w:type="spellStart"/>
      <w:r w:rsidRPr="00A8652E">
        <w:t>tristique</w:t>
      </w:r>
      <w:proofErr w:type="spellEnd"/>
      <w:r w:rsidRPr="00A8652E">
        <w:t xml:space="preserve">, </w:t>
      </w:r>
      <w:proofErr w:type="spellStart"/>
      <w:r w:rsidRPr="00A8652E">
        <w:t>erat</w:t>
      </w:r>
      <w:proofErr w:type="spellEnd"/>
      <w:r w:rsidRPr="00A8652E">
        <w:t xml:space="preserve"> </w:t>
      </w:r>
      <w:proofErr w:type="spellStart"/>
      <w:r w:rsidRPr="00A8652E">
        <w:t>lacus</w:t>
      </w:r>
      <w:proofErr w:type="spellEnd"/>
      <w:r w:rsidRPr="00A8652E">
        <w:t xml:space="preserve"> </w:t>
      </w:r>
      <w:proofErr w:type="spellStart"/>
      <w:r w:rsidRPr="00A8652E">
        <w:t>ullamcorper</w:t>
      </w:r>
      <w:proofErr w:type="spellEnd"/>
      <w:r w:rsidRPr="00A8652E">
        <w:t xml:space="preserve"> </w:t>
      </w:r>
      <w:proofErr w:type="spellStart"/>
      <w:r w:rsidRPr="00A8652E">
        <w:t>urna</w:t>
      </w:r>
      <w:proofErr w:type="spellEnd"/>
      <w:r w:rsidRPr="00A8652E">
        <w:t xml:space="preserve">, sit </w:t>
      </w:r>
      <w:proofErr w:type="spellStart"/>
      <w:r w:rsidRPr="00A8652E">
        <w:t>amet</w:t>
      </w:r>
      <w:proofErr w:type="spellEnd"/>
      <w:r w:rsidRPr="00A8652E">
        <w:t xml:space="preserve"> </w:t>
      </w:r>
      <w:proofErr w:type="spellStart"/>
      <w:r w:rsidRPr="00A8652E">
        <w:t>elementum</w:t>
      </w:r>
      <w:proofErr w:type="spellEnd"/>
      <w:r w:rsidRPr="00A8652E">
        <w:t xml:space="preserve"> diam nisi sit </w:t>
      </w:r>
      <w:proofErr w:type="spellStart"/>
      <w:r w:rsidRPr="00A8652E">
        <w:t>amet</w:t>
      </w:r>
      <w:proofErr w:type="spellEnd"/>
      <w:r w:rsidRPr="00A8652E">
        <w:t xml:space="preserve"> ante. </w:t>
      </w:r>
      <w:proofErr w:type="spellStart"/>
      <w:r w:rsidRPr="00A8652E">
        <w:t>Praesent</w:t>
      </w:r>
      <w:proofErr w:type="spellEnd"/>
      <w:r w:rsidRPr="00A8652E">
        <w:t xml:space="preserve"> </w:t>
      </w:r>
      <w:proofErr w:type="spellStart"/>
      <w:r w:rsidRPr="00A8652E">
        <w:t>quis</w:t>
      </w:r>
      <w:proofErr w:type="spellEnd"/>
      <w:r w:rsidRPr="00A8652E">
        <w:t xml:space="preserve"> </w:t>
      </w:r>
      <w:proofErr w:type="spellStart"/>
      <w:r w:rsidRPr="00A8652E">
        <w:t>sem</w:t>
      </w:r>
      <w:proofErr w:type="spellEnd"/>
      <w:r w:rsidRPr="00A8652E">
        <w:t xml:space="preserve"> ligula. Class </w:t>
      </w:r>
      <w:proofErr w:type="spellStart"/>
      <w:r w:rsidRPr="00A8652E">
        <w:t>aptent</w:t>
      </w:r>
      <w:proofErr w:type="spellEnd"/>
      <w:r w:rsidRPr="00A8652E">
        <w:t xml:space="preserve"> </w:t>
      </w:r>
      <w:proofErr w:type="spellStart"/>
      <w:r w:rsidRPr="00A8652E">
        <w:t>taciti</w:t>
      </w:r>
      <w:proofErr w:type="spellEnd"/>
      <w:r w:rsidRPr="00A8652E">
        <w:t xml:space="preserve"> </w:t>
      </w:r>
      <w:proofErr w:type="spellStart"/>
      <w:r w:rsidRPr="00A8652E">
        <w:t>sociosqu</w:t>
      </w:r>
      <w:proofErr w:type="spellEnd"/>
      <w:r w:rsidRPr="00A8652E">
        <w:t xml:space="preserve"> </w:t>
      </w:r>
      <w:proofErr w:type="spellStart"/>
      <w:r w:rsidRPr="00A8652E">
        <w:t>ad</w:t>
      </w:r>
      <w:proofErr w:type="spellEnd"/>
      <w:r w:rsidRPr="00A8652E">
        <w:t xml:space="preserve"> </w:t>
      </w:r>
      <w:proofErr w:type="spellStart"/>
      <w:r w:rsidRPr="00A8652E">
        <w:t>litora</w:t>
      </w:r>
      <w:proofErr w:type="spellEnd"/>
      <w:r w:rsidRPr="00A8652E">
        <w:t xml:space="preserve"> </w:t>
      </w:r>
      <w:proofErr w:type="spellStart"/>
      <w:r w:rsidRPr="00A8652E">
        <w:t>torquent</w:t>
      </w:r>
      <w:proofErr w:type="spellEnd"/>
      <w:r w:rsidRPr="00A8652E">
        <w:t xml:space="preserve"> per </w:t>
      </w:r>
      <w:proofErr w:type="spellStart"/>
      <w:r w:rsidRPr="00A8652E">
        <w:t>conubia</w:t>
      </w:r>
      <w:proofErr w:type="spellEnd"/>
      <w:r w:rsidRPr="00A8652E">
        <w:t xml:space="preserve"> nostra, per </w:t>
      </w:r>
      <w:proofErr w:type="spellStart"/>
      <w:r w:rsidRPr="00A8652E">
        <w:t>inceptos</w:t>
      </w:r>
      <w:proofErr w:type="spellEnd"/>
      <w:r w:rsidRPr="00A8652E">
        <w:t xml:space="preserve"> </w:t>
      </w:r>
      <w:proofErr w:type="spellStart"/>
      <w:r w:rsidRPr="00A8652E">
        <w:t>himenaeos</w:t>
      </w:r>
      <w:proofErr w:type="spellEnd"/>
      <w:r w:rsidRPr="00A8652E">
        <w:t xml:space="preserve">. Donec id </w:t>
      </w:r>
      <w:proofErr w:type="spellStart"/>
      <w:r w:rsidRPr="00A8652E">
        <w:t>nisl</w:t>
      </w:r>
      <w:proofErr w:type="spellEnd"/>
      <w:r w:rsidRPr="00A8652E">
        <w:t xml:space="preserve"> </w:t>
      </w:r>
      <w:proofErr w:type="spellStart"/>
      <w:r w:rsidRPr="00A8652E">
        <w:t>ut</w:t>
      </w:r>
      <w:proofErr w:type="spellEnd"/>
      <w:r w:rsidRPr="00A8652E">
        <w:t xml:space="preserve"> ante </w:t>
      </w:r>
      <w:proofErr w:type="spellStart"/>
      <w:r w:rsidRPr="00A8652E">
        <w:t>adipiscing</w:t>
      </w:r>
      <w:proofErr w:type="spellEnd"/>
      <w:r w:rsidRPr="00A8652E">
        <w:t xml:space="preserve"> </w:t>
      </w:r>
      <w:proofErr w:type="spellStart"/>
      <w:r w:rsidRPr="00A8652E">
        <w:t>porttitor</w:t>
      </w:r>
      <w:proofErr w:type="spellEnd"/>
      <w:r w:rsidRPr="00A8652E">
        <w:t xml:space="preserve">. Mauris vel </w:t>
      </w:r>
      <w:proofErr w:type="spellStart"/>
      <w:r w:rsidRPr="00A8652E">
        <w:t>velit</w:t>
      </w:r>
      <w:proofErr w:type="spellEnd"/>
      <w:r w:rsidRPr="00A8652E">
        <w:t xml:space="preserve"> </w:t>
      </w:r>
      <w:proofErr w:type="spellStart"/>
      <w:r w:rsidRPr="00A8652E">
        <w:t>velit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Donec </w:t>
      </w:r>
      <w:proofErr w:type="spellStart"/>
      <w:r w:rsidRPr="00A8652E">
        <w:t>neque</w:t>
      </w:r>
      <w:proofErr w:type="spellEnd"/>
      <w:r w:rsidRPr="00A8652E">
        <w:t xml:space="preserve"> </w:t>
      </w:r>
      <w:proofErr w:type="spellStart"/>
      <w:r w:rsidRPr="00A8652E">
        <w:t>lectus</w:t>
      </w:r>
      <w:proofErr w:type="spellEnd"/>
      <w:r w:rsidRPr="00A8652E">
        <w:t xml:space="preserve">, </w:t>
      </w:r>
      <w:proofErr w:type="spellStart"/>
      <w:r w:rsidRPr="00A8652E">
        <w:t>fringilla</w:t>
      </w:r>
      <w:proofErr w:type="spellEnd"/>
      <w:r w:rsidRPr="00A8652E">
        <w:t xml:space="preserve"> id </w:t>
      </w:r>
      <w:proofErr w:type="spellStart"/>
      <w:r w:rsidRPr="00A8652E">
        <w:t>commodo</w:t>
      </w:r>
      <w:proofErr w:type="spellEnd"/>
      <w:r w:rsidRPr="00A8652E">
        <w:t xml:space="preserve"> </w:t>
      </w:r>
      <w:proofErr w:type="spellStart"/>
      <w:r w:rsidRPr="00A8652E">
        <w:t>ut</w:t>
      </w:r>
      <w:proofErr w:type="spellEnd"/>
      <w:r w:rsidRPr="00A8652E">
        <w:t xml:space="preserve">, dictum </w:t>
      </w:r>
      <w:proofErr w:type="spellStart"/>
      <w:r w:rsidRPr="00A8652E">
        <w:t>quis</w:t>
      </w:r>
      <w:proofErr w:type="spellEnd"/>
      <w:r w:rsidRPr="00A8652E">
        <w:t xml:space="preserve"> </w:t>
      </w:r>
      <w:proofErr w:type="spellStart"/>
      <w:r w:rsidRPr="00A8652E">
        <w:t>nulla</w:t>
      </w:r>
      <w:proofErr w:type="spellEnd"/>
      <w:r w:rsidRPr="00A8652E">
        <w:t xml:space="preserve">. </w:t>
      </w:r>
      <w:proofErr w:type="spellStart"/>
      <w:r w:rsidRPr="00A8652E">
        <w:t>Pellentesque</w:t>
      </w:r>
      <w:proofErr w:type="spellEnd"/>
      <w:r w:rsidRPr="00A8652E">
        <w:t xml:space="preserve"> habitant </w:t>
      </w:r>
      <w:proofErr w:type="spellStart"/>
      <w:r w:rsidRPr="00A8652E">
        <w:t>morbi</w:t>
      </w:r>
      <w:proofErr w:type="spellEnd"/>
      <w:r w:rsidRPr="00A8652E">
        <w:t xml:space="preserve"> </w:t>
      </w:r>
      <w:proofErr w:type="spellStart"/>
      <w:r w:rsidRPr="00A8652E">
        <w:t>tristique</w:t>
      </w:r>
      <w:proofErr w:type="spellEnd"/>
      <w:r w:rsidRPr="00A8652E">
        <w:t xml:space="preserve"> </w:t>
      </w:r>
      <w:proofErr w:type="spellStart"/>
      <w:r w:rsidRPr="00A8652E">
        <w:t>senectus</w:t>
      </w:r>
      <w:proofErr w:type="spellEnd"/>
      <w:r w:rsidRPr="00A8652E">
        <w:t xml:space="preserve"> et </w:t>
      </w:r>
      <w:proofErr w:type="spellStart"/>
      <w:r w:rsidRPr="00A8652E">
        <w:t>netus</w:t>
      </w:r>
      <w:proofErr w:type="spellEnd"/>
      <w:r w:rsidRPr="00A8652E">
        <w:t xml:space="preserve"> et </w:t>
      </w:r>
      <w:proofErr w:type="spellStart"/>
      <w:r w:rsidRPr="00A8652E">
        <w:t>malesuada</w:t>
      </w:r>
      <w:proofErr w:type="spellEnd"/>
      <w:r w:rsidRPr="00A8652E">
        <w:t xml:space="preserve"> fames ac </w:t>
      </w:r>
      <w:proofErr w:type="spellStart"/>
      <w:r w:rsidRPr="00A8652E">
        <w:t>turpis</w:t>
      </w:r>
      <w:proofErr w:type="spellEnd"/>
      <w:r w:rsidRPr="00A8652E">
        <w:t xml:space="preserve"> </w:t>
      </w:r>
      <w:proofErr w:type="spellStart"/>
      <w:r w:rsidRPr="00A8652E">
        <w:t>egestas</w:t>
      </w:r>
      <w:proofErr w:type="spellEnd"/>
      <w:r w:rsidRPr="00A8652E">
        <w:t xml:space="preserve">. Sed </w:t>
      </w:r>
      <w:proofErr w:type="spellStart"/>
      <w:r w:rsidRPr="00A8652E">
        <w:t>aliquam</w:t>
      </w:r>
      <w:proofErr w:type="spellEnd"/>
      <w:r w:rsidRPr="00A8652E">
        <w:t xml:space="preserve"> diam in </w:t>
      </w:r>
      <w:proofErr w:type="spellStart"/>
      <w:r w:rsidRPr="00A8652E">
        <w:t>enim</w:t>
      </w:r>
      <w:proofErr w:type="spellEnd"/>
      <w:r w:rsidRPr="00A8652E">
        <w:t xml:space="preserve"> </w:t>
      </w:r>
      <w:proofErr w:type="spellStart"/>
      <w:r w:rsidRPr="00A8652E">
        <w:t>vulputate</w:t>
      </w:r>
      <w:proofErr w:type="spellEnd"/>
      <w:r w:rsidRPr="00A8652E">
        <w:t xml:space="preserve"> </w:t>
      </w:r>
      <w:proofErr w:type="spellStart"/>
      <w:r w:rsidRPr="00A8652E">
        <w:t>euismod</w:t>
      </w:r>
      <w:proofErr w:type="spellEnd"/>
      <w:r w:rsidRPr="00A8652E">
        <w:t xml:space="preserve">. Proin </w:t>
      </w:r>
      <w:proofErr w:type="spellStart"/>
      <w:r w:rsidRPr="00A8652E">
        <w:t>tempor</w:t>
      </w:r>
      <w:proofErr w:type="spellEnd"/>
      <w:r w:rsidRPr="00A8652E">
        <w:t xml:space="preserve"> </w:t>
      </w:r>
      <w:proofErr w:type="spellStart"/>
      <w:r w:rsidRPr="00A8652E">
        <w:t>urna</w:t>
      </w:r>
      <w:proofErr w:type="spellEnd"/>
      <w:r w:rsidRPr="00A8652E">
        <w:t xml:space="preserve"> </w:t>
      </w:r>
      <w:proofErr w:type="spellStart"/>
      <w:r w:rsidRPr="00A8652E">
        <w:t>quis</w:t>
      </w:r>
      <w:proofErr w:type="spellEnd"/>
      <w:r w:rsidRPr="00A8652E">
        <w:t xml:space="preserve"> </w:t>
      </w:r>
      <w:proofErr w:type="spellStart"/>
      <w:r w:rsidRPr="00A8652E">
        <w:t>metus</w:t>
      </w:r>
      <w:proofErr w:type="spellEnd"/>
      <w:r w:rsidRPr="00A8652E">
        <w:t xml:space="preserve"> gravida </w:t>
      </w:r>
      <w:proofErr w:type="spellStart"/>
      <w:r w:rsidRPr="00A8652E">
        <w:t>rutrum</w:t>
      </w:r>
      <w:proofErr w:type="spellEnd"/>
      <w:r w:rsidRPr="00A8652E">
        <w:t xml:space="preserve">. Sed </w:t>
      </w:r>
      <w:proofErr w:type="spellStart"/>
      <w:r w:rsidRPr="00A8652E">
        <w:t>lobortis</w:t>
      </w:r>
      <w:proofErr w:type="spellEnd"/>
      <w:r w:rsidRPr="00A8652E">
        <w:t xml:space="preserve"> </w:t>
      </w:r>
      <w:proofErr w:type="spellStart"/>
      <w:r w:rsidRPr="00A8652E">
        <w:t>nunc</w:t>
      </w:r>
      <w:proofErr w:type="spellEnd"/>
      <w:r w:rsidRPr="00A8652E">
        <w:t xml:space="preserve"> at </w:t>
      </w:r>
      <w:proofErr w:type="spellStart"/>
      <w:r w:rsidRPr="00A8652E">
        <w:t>urna</w:t>
      </w:r>
      <w:proofErr w:type="spellEnd"/>
      <w:r w:rsidRPr="00A8652E">
        <w:t xml:space="preserve"> </w:t>
      </w:r>
      <w:proofErr w:type="spellStart"/>
      <w:r w:rsidRPr="00A8652E">
        <w:t>malesuada</w:t>
      </w:r>
      <w:proofErr w:type="spellEnd"/>
      <w:r w:rsidRPr="00A8652E">
        <w:t xml:space="preserve"> id gravida </w:t>
      </w:r>
      <w:proofErr w:type="spellStart"/>
      <w:r w:rsidRPr="00A8652E">
        <w:t>est</w:t>
      </w:r>
      <w:proofErr w:type="spellEnd"/>
      <w:r w:rsidRPr="00A8652E">
        <w:t xml:space="preserve"> fermentum. Sed </w:t>
      </w:r>
      <w:proofErr w:type="spellStart"/>
      <w:r w:rsidRPr="00A8652E">
        <w:t>quis</w:t>
      </w:r>
      <w:proofErr w:type="spellEnd"/>
      <w:r w:rsidRPr="00A8652E">
        <w:t xml:space="preserve"> </w:t>
      </w:r>
      <w:proofErr w:type="spellStart"/>
      <w:r w:rsidRPr="00A8652E">
        <w:t>augue</w:t>
      </w:r>
      <w:proofErr w:type="spellEnd"/>
      <w:r w:rsidRPr="00A8652E">
        <w:t xml:space="preserve"> ante, </w:t>
      </w:r>
      <w:proofErr w:type="spellStart"/>
      <w:r w:rsidRPr="00A8652E">
        <w:t>dignissim</w:t>
      </w:r>
      <w:proofErr w:type="spellEnd"/>
      <w:r w:rsidRPr="00A8652E">
        <w:t xml:space="preserve"> </w:t>
      </w:r>
      <w:proofErr w:type="spellStart"/>
      <w:r w:rsidRPr="00A8652E">
        <w:t>vehicula</w:t>
      </w:r>
      <w:proofErr w:type="spellEnd"/>
      <w:r w:rsidRPr="00A8652E">
        <w:t xml:space="preserve"> </w:t>
      </w:r>
      <w:proofErr w:type="spellStart"/>
      <w:r w:rsidRPr="00A8652E">
        <w:t>neque</w:t>
      </w:r>
      <w:proofErr w:type="spellEnd"/>
      <w:r w:rsidRPr="00A8652E">
        <w:t xml:space="preserve">. In hac </w:t>
      </w:r>
      <w:proofErr w:type="spellStart"/>
      <w:r w:rsidRPr="00A8652E">
        <w:t>habitasse</w:t>
      </w:r>
      <w:proofErr w:type="spellEnd"/>
      <w:r w:rsidRPr="00A8652E">
        <w:t xml:space="preserve"> </w:t>
      </w:r>
      <w:proofErr w:type="spellStart"/>
      <w:r w:rsidRPr="00A8652E">
        <w:t>platea</w:t>
      </w:r>
      <w:proofErr w:type="spellEnd"/>
      <w:r w:rsidRPr="00A8652E">
        <w:t xml:space="preserve"> </w:t>
      </w:r>
      <w:proofErr w:type="spellStart"/>
      <w:r w:rsidRPr="00A8652E">
        <w:t>dictumst</w:t>
      </w:r>
      <w:proofErr w:type="spellEnd"/>
      <w:r w:rsidRPr="00A8652E">
        <w:t xml:space="preserve">. Donec a ligula </w:t>
      </w:r>
      <w:proofErr w:type="spellStart"/>
      <w:r w:rsidRPr="00A8652E">
        <w:t>nulla</w:t>
      </w:r>
      <w:proofErr w:type="spellEnd"/>
      <w:r w:rsidRPr="00A8652E">
        <w:t xml:space="preserve">, a </w:t>
      </w:r>
      <w:proofErr w:type="spellStart"/>
      <w:r w:rsidRPr="00A8652E">
        <w:t>posuere</w:t>
      </w:r>
      <w:proofErr w:type="spellEnd"/>
      <w:r w:rsidRPr="00A8652E">
        <w:t xml:space="preserve"> </w:t>
      </w:r>
      <w:proofErr w:type="spellStart"/>
      <w:r w:rsidRPr="00A8652E">
        <w:t>velit</w:t>
      </w:r>
      <w:proofErr w:type="spellEnd"/>
      <w:r w:rsidRPr="00A8652E">
        <w:t xml:space="preserve">. </w:t>
      </w:r>
      <w:proofErr w:type="spellStart"/>
      <w:r w:rsidRPr="00A8652E">
        <w:t>Nullam</w:t>
      </w:r>
      <w:proofErr w:type="spellEnd"/>
      <w:r w:rsidRPr="00A8652E">
        <w:t xml:space="preserve"> </w:t>
      </w:r>
      <w:proofErr w:type="spellStart"/>
      <w:r w:rsidRPr="00A8652E">
        <w:t>suscipit</w:t>
      </w:r>
      <w:proofErr w:type="spellEnd"/>
      <w:r w:rsidRPr="00A8652E">
        <w:t xml:space="preserve"> </w:t>
      </w:r>
      <w:proofErr w:type="spellStart"/>
      <w:r w:rsidRPr="00A8652E">
        <w:t>sodales</w:t>
      </w:r>
      <w:proofErr w:type="spellEnd"/>
      <w:r w:rsidRPr="00A8652E">
        <w:t xml:space="preserve"> </w:t>
      </w:r>
      <w:proofErr w:type="spellStart"/>
      <w:r w:rsidRPr="00A8652E">
        <w:t>turpis</w:t>
      </w:r>
      <w:proofErr w:type="spellEnd"/>
      <w:r w:rsidRPr="00A8652E">
        <w:t xml:space="preserve"> </w:t>
      </w:r>
      <w:proofErr w:type="spellStart"/>
      <w:r w:rsidRPr="00A8652E">
        <w:t>dignissim</w:t>
      </w:r>
      <w:proofErr w:type="spellEnd"/>
      <w:r w:rsidRPr="00A8652E">
        <w:t xml:space="preserve"> pharetra. Donec vel </w:t>
      </w:r>
      <w:proofErr w:type="spellStart"/>
      <w:r w:rsidRPr="00A8652E">
        <w:t>lacus</w:t>
      </w:r>
      <w:proofErr w:type="spellEnd"/>
      <w:r w:rsidRPr="00A8652E">
        <w:t xml:space="preserve"> ipsum.</w:t>
      </w:r>
    </w:p>
    <w:p w14:paraId="6ECAFB3A" w14:textId="77777777" w:rsidR="00EB624D" w:rsidRDefault="00A8652E" w:rsidP="00EB624D">
      <w:pPr>
        <w:pStyle w:val="Heading2"/>
      </w:pPr>
      <w:bookmarkStart w:id="415" w:name="_Toc294460008"/>
      <w:bookmarkStart w:id="416" w:name="_Toc294460264"/>
      <w:bookmarkStart w:id="417" w:name="_Toc294460522"/>
      <w:bookmarkStart w:id="418" w:name="_Toc294460009"/>
      <w:bookmarkStart w:id="419" w:name="_Toc294460265"/>
      <w:bookmarkStart w:id="420" w:name="_Toc294460523"/>
      <w:bookmarkStart w:id="421" w:name="_Toc379605699"/>
      <w:bookmarkEnd w:id="415"/>
      <w:bookmarkEnd w:id="416"/>
      <w:bookmarkEnd w:id="417"/>
      <w:bookmarkEnd w:id="418"/>
      <w:bookmarkEnd w:id="419"/>
      <w:bookmarkEnd w:id="420"/>
      <w:r>
        <w:t xml:space="preserve">Cras </w:t>
      </w:r>
      <w:proofErr w:type="spellStart"/>
      <w:r>
        <w:t>Molestie</w:t>
      </w:r>
      <w:bookmarkEnd w:id="421"/>
      <w:proofErr w:type="spellEnd"/>
    </w:p>
    <w:p w14:paraId="7C14C5F8" w14:textId="77777777" w:rsidR="00A8652E" w:rsidRPr="00A8652E" w:rsidRDefault="00A8652E" w:rsidP="00A8652E">
      <w:r w:rsidRPr="00A8652E">
        <w:t xml:space="preserve">Cras </w:t>
      </w:r>
      <w:proofErr w:type="spellStart"/>
      <w:r w:rsidRPr="00A8652E">
        <w:t>molestie</w:t>
      </w:r>
      <w:proofErr w:type="spellEnd"/>
      <w:r w:rsidRPr="00A8652E">
        <w:t xml:space="preserve"> </w:t>
      </w:r>
      <w:proofErr w:type="spellStart"/>
      <w:r w:rsidRPr="00A8652E">
        <w:t>imperdiet</w:t>
      </w:r>
      <w:proofErr w:type="spellEnd"/>
      <w:r w:rsidRPr="00A8652E">
        <w:t xml:space="preserve"> mi, non pharetra </w:t>
      </w:r>
      <w:proofErr w:type="spellStart"/>
      <w:r w:rsidRPr="00A8652E">
        <w:t>enim</w:t>
      </w:r>
      <w:proofErr w:type="spellEnd"/>
      <w:r w:rsidRPr="00A8652E">
        <w:t xml:space="preserve"> </w:t>
      </w:r>
      <w:proofErr w:type="spellStart"/>
      <w:r w:rsidRPr="00A8652E">
        <w:t>ornare</w:t>
      </w:r>
      <w:proofErr w:type="spellEnd"/>
      <w:r w:rsidRPr="00A8652E">
        <w:t xml:space="preserve"> a. Aenean </w:t>
      </w:r>
      <w:proofErr w:type="spellStart"/>
      <w:r w:rsidRPr="00A8652E">
        <w:t>volutpat</w:t>
      </w:r>
      <w:proofErr w:type="spellEnd"/>
      <w:r w:rsidRPr="00A8652E">
        <w:t xml:space="preserve"> convallis </w:t>
      </w:r>
      <w:proofErr w:type="spellStart"/>
      <w:r w:rsidRPr="00A8652E">
        <w:t>varius</w:t>
      </w:r>
      <w:proofErr w:type="spellEnd"/>
      <w:r w:rsidRPr="00A8652E">
        <w:t xml:space="preserve">. Donec </w:t>
      </w:r>
      <w:proofErr w:type="spellStart"/>
      <w:r w:rsidRPr="00A8652E">
        <w:t>varius</w:t>
      </w:r>
      <w:proofErr w:type="spellEnd"/>
      <w:r w:rsidRPr="00A8652E">
        <w:t xml:space="preserve"> </w:t>
      </w:r>
      <w:proofErr w:type="spellStart"/>
      <w:r w:rsidRPr="00A8652E">
        <w:t>pretium</w:t>
      </w:r>
      <w:proofErr w:type="spellEnd"/>
      <w:r w:rsidRPr="00A8652E">
        <w:t xml:space="preserve"> </w:t>
      </w:r>
      <w:proofErr w:type="spellStart"/>
      <w:r w:rsidRPr="00A8652E">
        <w:t>volutpat</w:t>
      </w:r>
      <w:proofErr w:type="spellEnd"/>
      <w:r w:rsidRPr="00A8652E">
        <w:t xml:space="preserve">. Morbi </w:t>
      </w:r>
      <w:proofErr w:type="spellStart"/>
      <w:r w:rsidRPr="00A8652E">
        <w:t>faucibus</w:t>
      </w:r>
      <w:proofErr w:type="spellEnd"/>
      <w:r w:rsidRPr="00A8652E">
        <w:t xml:space="preserve"> lorem </w:t>
      </w:r>
      <w:proofErr w:type="spellStart"/>
      <w:r w:rsidRPr="00A8652E">
        <w:t>eget</w:t>
      </w:r>
      <w:proofErr w:type="spellEnd"/>
      <w:r w:rsidRPr="00A8652E">
        <w:t xml:space="preserve"> </w:t>
      </w:r>
      <w:proofErr w:type="spellStart"/>
      <w:r w:rsidRPr="00A8652E">
        <w:t>tortor</w:t>
      </w:r>
      <w:proofErr w:type="spellEnd"/>
      <w:r w:rsidRPr="00A8652E">
        <w:t xml:space="preserve"> </w:t>
      </w:r>
      <w:proofErr w:type="spellStart"/>
      <w:r w:rsidRPr="00A8652E">
        <w:t>iaculis</w:t>
      </w:r>
      <w:proofErr w:type="spellEnd"/>
      <w:r w:rsidRPr="00A8652E">
        <w:t xml:space="preserve"> </w:t>
      </w:r>
      <w:proofErr w:type="spellStart"/>
      <w:r w:rsidRPr="00A8652E">
        <w:t>mollis</w:t>
      </w:r>
      <w:proofErr w:type="spellEnd"/>
      <w:r w:rsidRPr="00A8652E">
        <w:t xml:space="preserve">. Morbi a libero et </w:t>
      </w:r>
      <w:proofErr w:type="spellStart"/>
      <w:r w:rsidRPr="00A8652E">
        <w:t>massa</w:t>
      </w:r>
      <w:proofErr w:type="spellEnd"/>
      <w:r w:rsidRPr="00A8652E">
        <w:t xml:space="preserve"> </w:t>
      </w:r>
      <w:proofErr w:type="spellStart"/>
      <w:r w:rsidRPr="00A8652E">
        <w:t>porttitor</w:t>
      </w:r>
      <w:proofErr w:type="spellEnd"/>
      <w:r w:rsidRPr="00A8652E">
        <w:t xml:space="preserve"> </w:t>
      </w:r>
      <w:proofErr w:type="spellStart"/>
      <w:r w:rsidRPr="00A8652E">
        <w:t>facilisis</w:t>
      </w:r>
      <w:proofErr w:type="spellEnd"/>
      <w:r w:rsidRPr="00A8652E">
        <w:t xml:space="preserve"> ac at </w:t>
      </w:r>
      <w:proofErr w:type="spellStart"/>
      <w:r w:rsidRPr="00A8652E">
        <w:t>tortor</w:t>
      </w:r>
      <w:proofErr w:type="spellEnd"/>
      <w:r w:rsidRPr="00A8652E">
        <w:t xml:space="preserve">. In </w:t>
      </w:r>
      <w:proofErr w:type="spellStart"/>
      <w:r w:rsidRPr="00A8652E">
        <w:t>vehicula</w:t>
      </w:r>
      <w:proofErr w:type="spellEnd"/>
      <w:r w:rsidRPr="00A8652E">
        <w:t xml:space="preserve"> </w:t>
      </w:r>
      <w:proofErr w:type="spellStart"/>
      <w:r w:rsidRPr="00A8652E">
        <w:t>vulputate</w:t>
      </w:r>
      <w:proofErr w:type="spellEnd"/>
      <w:r w:rsidRPr="00A8652E">
        <w:t xml:space="preserve"> </w:t>
      </w:r>
      <w:proofErr w:type="spellStart"/>
      <w:r w:rsidRPr="00A8652E">
        <w:t>urna</w:t>
      </w:r>
      <w:proofErr w:type="spellEnd"/>
      <w:r w:rsidRPr="00A8652E">
        <w:t xml:space="preserve">, ac </w:t>
      </w:r>
      <w:proofErr w:type="spellStart"/>
      <w:r w:rsidRPr="00A8652E">
        <w:t>pellentesque</w:t>
      </w:r>
      <w:proofErr w:type="spellEnd"/>
      <w:r w:rsidRPr="00A8652E">
        <w:t xml:space="preserve"> </w:t>
      </w:r>
      <w:proofErr w:type="spellStart"/>
      <w:r w:rsidRPr="00A8652E">
        <w:t>leo</w:t>
      </w:r>
      <w:proofErr w:type="spellEnd"/>
      <w:r w:rsidRPr="00A8652E">
        <w:t xml:space="preserve"> </w:t>
      </w:r>
      <w:proofErr w:type="spellStart"/>
      <w:r w:rsidRPr="00A8652E">
        <w:t>ultricies</w:t>
      </w:r>
      <w:proofErr w:type="spellEnd"/>
      <w:r w:rsidRPr="00A8652E">
        <w:t xml:space="preserve"> in. Aenean id </w:t>
      </w:r>
      <w:proofErr w:type="spellStart"/>
      <w:r w:rsidRPr="00A8652E">
        <w:t>lectus</w:t>
      </w:r>
      <w:proofErr w:type="spellEnd"/>
      <w:r w:rsidRPr="00A8652E">
        <w:t xml:space="preserve"> </w:t>
      </w:r>
      <w:proofErr w:type="spellStart"/>
      <w:r w:rsidRPr="00A8652E">
        <w:t>ut</w:t>
      </w:r>
      <w:proofErr w:type="spellEnd"/>
      <w:r w:rsidRPr="00A8652E">
        <w:t xml:space="preserve"> </w:t>
      </w:r>
      <w:proofErr w:type="spellStart"/>
      <w:r w:rsidRPr="00A8652E">
        <w:t>urna</w:t>
      </w:r>
      <w:proofErr w:type="spellEnd"/>
      <w:r w:rsidRPr="00A8652E">
        <w:t xml:space="preserve"> </w:t>
      </w:r>
      <w:proofErr w:type="spellStart"/>
      <w:r w:rsidRPr="00A8652E">
        <w:t>rutrum</w:t>
      </w:r>
      <w:proofErr w:type="spellEnd"/>
      <w:r w:rsidRPr="00A8652E">
        <w:t xml:space="preserve"> </w:t>
      </w:r>
      <w:proofErr w:type="spellStart"/>
      <w:r w:rsidRPr="00A8652E">
        <w:t>sagittis</w:t>
      </w:r>
      <w:proofErr w:type="spellEnd"/>
      <w:r w:rsidRPr="00A8652E">
        <w:t xml:space="preserve"> </w:t>
      </w:r>
      <w:proofErr w:type="spellStart"/>
      <w:r w:rsidRPr="00A8652E">
        <w:t>eget</w:t>
      </w:r>
      <w:proofErr w:type="spellEnd"/>
      <w:r w:rsidRPr="00A8652E">
        <w:t xml:space="preserve"> sed </w:t>
      </w:r>
      <w:proofErr w:type="spellStart"/>
      <w:r w:rsidRPr="00A8652E">
        <w:t>quam</w:t>
      </w:r>
      <w:proofErr w:type="spellEnd"/>
      <w:r w:rsidRPr="00A8652E">
        <w:t xml:space="preserve">. </w:t>
      </w:r>
      <w:proofErr w:type="spellStart"/>
      <w:r w:rsidRPr="00A8652E">
        <w:t>Vivamus</w:t>
      </w:r>
      <w:proofErr w:type="spellEnd"/>
      <w:r w:rsidRPr="00A8652E">
        <w:t xml:space="preserve"> </w:t>
      </w:r>
      <w:proofErr w:type="spellStart"/>
      <w:r w:rsidRPr="00A8652E">
        <w:t>neque</w:t>
      </w:r>
      <w:proofErr w:type="spellEnd"/>
      <w:r w:rsidRPr="00A8652E">
        <w:t xml:space="preserve"> </w:t>
      </w:r>
      <w:proofErr w:type="spellStart"/>
      <w:r w:rsidRPr="00A8652E">
        <w:t>justo</w:t>
      </w:r>
      <w:proofErr w:type="spellEnd"/>
      <w:r w:rsidRPr="00A8652E">
        <w:t xml:space="preserve">, </w:t>
      </w:r>
      <w:proofErr w:type="spellStart"/>
      <w:r w:rsidRPr="00A8652E">
        <w:t>blandit</w:t>
      </w:r>
      <w:proofErr w:type="spellEnd"/>
      <w:r w:rsidRPr="00A8652E">
        <w:t xml:space="preserve"> </w:t>
      </w:r>
      <w:proofErr w:type="spellStart"/>
      <w:r w:rsidRPr="00A8652E">
        <w:t>ut</w:t>
      </w:r>
      <w:proofErr w:type="spellEnd"/>
      <w:r w:rsidRPr="00A8652E">
        <w:t xml:space="preserve"> </w:t>
      </w:r>
      <w:proofErr w:type="spellStart"/>
      <w:r w:rsidRPr="00A8652E">
        <w:t>ultricies</w:t>
      </w:r>
      <w:proofErr w:type="spellEnd"/>
      <w:r w:rsidRPr="00A8652E">
        <w:t xml:space="preserve"> a, pharetra </w:t>
      </w:r>
      <w:proofErr w:type="spellStart"/>
      <w:r w:rsidRPr="00A8652E">
        <w:t>eu</w:t>
      </w:r>
      <w:proofErr w:type="spellEnd"/>
      <w:r w:rsidRPr="00A8652E">
        <w:t xml:space="preserve"> libero. </w:t>
      </w:r>
      <w:proofErr w:type="spellStart"/>
      <w:r w:rsidRPr="00A8652E">
        <w:t>Phasellus</w:t>
      </w:r>
      <w:proofErr w:type="spellEnd"/>
      <w:r w:rsidRPr="00A8652E">
        <w:t xml:space="preserve"> at </w:t>
      </w:r>
      <w:proofErr w:type="spellStart"/>
      <w:r w:rsidRPr="00A8652E">
        <w:t>nulla</w:t>
      </w:r>
      <w:proofErr w:type="spellEnd"/>
      <w:r w:rsidRPr="00A8652E">
        <w:t xml:space="preserve"> </w:t>
      </w:r>
      <w:proofErr w:type="spellStart"/>
      <w:r w:rsidRPr="00A8652E">
        <w:t>eget</w:t>
      </w:r>
      <w:proofErr w:type="spellEnd"/>
      <w:r w:rsidRPr="00A8652E">
        <w:t xml:space="preserve"> </w:t>
      </w:r>
      <w:proofErr w:type="spellStart"/>
      <w:r w:rsidRPr="00A8652E">
        <w:t>massa</w:t>
      </w:r>
      <w:proofErr w:type="spellEnd"/>
      <w:r w:rsidRPr="00A8652E">
        <w:t xml:space="preserve"> </w:t>
      </w:r>
      <w:proofErr w:type="spellStart"/>
      <w:r w:rsidRPr="00A8652E">
        <w:t>interdum</w:t>
      </w:r>
      <w:proofErr w:type="spellEnd"/>
      <w:r w:rsidRPr="00A8652E">
        <w:t xml:space="preserve"> gravida. </w:t>
      </w:r>
      <w:proofErr w:type="spellStart"/>
      <w:r w:rsidRPr="00A8652E">
        <w:t>Fusce</w:t>
      </w:r>
      <w:proofErr w:type="spellEnd"/>
      <w:r w:rsidRPr="00A8652E">
        <w:t xml:space="preserve"> nisi </w:t>
      </w:r>
      <w:proofErr w:type="spellStart"/>
      <w:r w:rsidRPr="00A8652E">
        <w:t>elit</w:t>
      </w:r>
      <w:proofErr w:type="spellEnd"/>
      <w:r w:rsidRPr="00A8652E">
        <w:t xml:space="preserve">, </w:t>
      </w:r>
      <w:proofErr w:type="spellStart"/>
      <w:r w:rsidRPr="00A8652E">
        <w:t>commodo</w:t>
      </w:r>
      <w:proofErr w:type="spellEnd"/>
      <w:r w:rsidRPr="00A8652E">
        <w:t xml:space="preserve"> non </w:t>
      </w:r>
      <w:proofErr w:type="spellStart"/>
      <w:r w:rsidRPr="00A8652E">
        <w:t>fringilla</w:t>
      </w:r>
      <w:proofErr w:type="spellEnd"/>
      <w:r w:rsidRPr="00A8652E">
        <w:t xml:space="preserve"> at, </w:t>
      </w:r>
      <w:proofErr w:type="spellStart"/>
      <w:r w:rsidRPr="00A8652E">
        <w:t>sodales</w:t>
      </w:r>
      <w:proofErr w:type="spellEnd"/>
      <w:r w:rsidRPr="00A8652E">
        <w:t xml:space="preserve"> a </w:t>
      </w:r>
      <w:proofErr w:type="spellStart"/>
      <w:r w:rsidRPr="00A8652E">
        <w:t>felis</w:t>
      </w:r>
      <w:proofErr w:type="spellEnd"/>
      <w:r w:rsidRPr="00A8652E">
        <w:t xml:space="preserve">. Maecenas </w:t>
      </w:r>
      <w:proofErr w:type="spellStart"/>
      <w:r w:rsidRPr="00A8652E">
        <w:t>neque</w:t>
      </w:r>
      <w:proofErr w:type="spellEnd"/>
      <w:r w:rsidRPr="00A8652E">
        <w:t xml:space="preserve"> </w:t>
      </w:r>
      <w:proofErr w:type="spellStart"/>
      <w:r w:rsidRPr="00A8652E">
        <w:t>odio</w:t>
      </w:r>
      <w:proofErr w:type="spellEnd"/>
      <w:r w:rsidRPr="00A8652E">
        <w:t xml:space="preserve">, </w:t>
      </w:r>
      <w:proofErr w:type="spellStart"/>
      <w:r w:rsidRPr="00A8652E">
        <w:t>commodo</w:t>
      </w:r>
      <w:proofErr w:type="spellEnd"/>
      <w:r w:rsidRPr="00A8652E">
        <w:t xml:space="preserve"> </w:t>
      </w:r>
      <w:proofErr w:type="spellStart"/>
      <w:r w:rsidRPr="00A8652E">
        <w:t>euismod</w:t>
      </w:r>
      <w:proofErr w:type="spellEnd"/>
      <w:r w:rsidRPr="00A8652E">
        <w:t xml:space="preserve"> </w:t>
      </w:r>
      <w:proofErr w:type="spellStart"/>
      <w:r w:rsidRPr="00A8652E">
        <w:t>condimentum</w:t>
      </w:r>
      <w:proofErr w:type="spellEnd"/>
      <w:r w:rsidRPr="00A8652E">
        <w:t xml:space="preserve"> </w:t>
      </w:r>
      <w:proofErr w:type="spellStart"/>
      <w:r w:rsidRPr="00A8652E">
        <w:t>pellentesque</w:t>
      </w:r>
      <w:proofErr w:type="spellEnd"/>
      <w:r w:rsidRPr="00A8652E">
        <w:t xml:space="preserve">, </w:t>
      </w:r>
      <w:proofErr w:type="spellStart"/>
      <w:r w:rsidRPr="00A8652E">
        <w:t>pretium</w:t>
      </w:r>
      <w:proofErr w:type="spellEnd"/>
      <w:r w:rsidRPr="00A8652E">
        <w:t xml:space="preserve"> vel </w:t>
      </w:r>
      <w:proofErr w:type="spellStart"/>
      <w:r w:rsidRPr="00A8652E">
        <w:t>nibh</w:t>
      </w:r>
      <w:proofErr w:type="spellEnd"/>
      <w:r w:rsidRPr="00A8652E">
        <w:t xml:space="preserve">. Mauris et </w:t>
      </w:r>
      <w:proofErr w:type="spellStart"/>
      <w:r w:rsidRPr="00A8652E">
        <w:t>lectus</w:t>
      </w:r>
      <w:proofErr w:type="spellEnd"/>
      <w:r w:rsidRPr="00A8652E">
        <w:t xml:space="preserve"> </w:t>
      </w:r>
      <w:proofErr w:type="spellStart"/>
      <w:r w:rsidRPr="00A8652E">
        <w:t>metus</w:t>
      </w:r>
      <w:proofErr w:type="spellEnd"/>
      <w:r w:rsidRPr="00A8652E">
        <w:t xml:space="preserve">. Sed </w:t>
      </w:r>
      <w:proofErr w:type="spellStart"/>
      <w:r w:rsidRPr="00A8652E">
        <w:t>accumsan</w:t>
      </w:r>
      <w:proofErr w:type="spellEnd"/>
      <w:r w:rsidRPr="00A8652E">
        <w:t xml:space="preserve"> </w:t>
      </w:r>
      <w:proofErr w:type="spellStart"/>
      <w:r w:rsidRPr="00A8652E">
        <w:t>risus</w:t>
      </w:r>
      <w:proofErr w:type="spellEnd"/>
      <w:r w:rsidRPr="00A8652E">
        <w:t xml:space="preserve"> </w:t>
      </w:r>
      <w:proofErr w:type="spellStart"/>
      <w:r w:rsidRPr="00A8652E">
        <w:t>ut</w:t>
      </w:r>
      <w:proofErr w:type="spellEnd"/>
      <w:r w:rsidRPr="00A8652E">
        <w:t xml:space="preserve"> </w:t>
      </w:r>
      <w:proofErr w:type="spellStart"/>
      <w:r w:rsidRPr="00A8652E">
        <w:t>purus</w:t>
      </w:r>
      <w:proofErr w:type="spellEnd"/>
      <w:r w:rsidRPr="00A8652E">
        <w:t xml:space="preserve"> </w:t>
      </w:r>
      <w:proofErr w:type="spellStart"/>
      <w:r w:rsidRPr="00A8652E">
        <w:t>porttitor</w:t>
      </w:r>
      <w:proofErr w:type="spellEnd"/>
      <w:r w:rsidRPr="00A8652E">
        <w:t xml:space="preserve"> </w:t>
      </w:r>
      <w:proofErr w:type="spellStart"/>
      <w:r w:rsidRPr="00A8652E">
        <w:t>mollis</w:t>
      </w:r>
      <w:proofErr w:type="spellEnd"/>
      <w:r w:rsidRPr="00A8652E">
        <w:t xml:space="preserve">. </w:t>
      </w:r>
      <w:proofErr w:type="spellStart"/>
      <w:r w:rsidRPr="00A8652E">
        <w:t>Fusce</w:t>
      </w:r>
      <w:proofErr w:type="spellEnd"/>
      <w:r w:rsidRPr="00A8652E">
        <w:t xml:space="preserve"> </w:t>
      </w:r>
      <w:proofErr w:type="spellStart"/>
      <w:r w:rsidRPr="00A8652E">
        <w:t>blandit</w:t>
      </w:r>
      <w:proofErr w:type="spellEnd"/>
      <w:r w:rsidRPr="00A8652E">
        <w:t xml:space="preserve"> </w:t>
      </w:r>
      <w:proofErr w:type="spellStart"/>
      <w:r w:rsidRPr="00A8652E">
        <w:t>placerat</w:t>
      </w:r>
      <w:proofErr w:type="spellEnd"/>
      <w:r w:rsidRPr="00A8652E">
        <w:t xml:space="preserve"> </w:t>
      </w:r>
      <w:proofErr w:type="spellStart"/>
      <w:r w:rsidRPr="00A8652E">
        <w:t>augue</w:t>
      </w:r>
      <w:proofErr w:type="spellEnd"/>
      <w:r w:rsidRPr="00A8652E">
        <w:t xml:space="preserve">, at tempus </w:t>
      </w:r>
      <w:proofErr w:type="spellStart"/>
      <w:r w:rsidRPr="00A8652E">
        <w:t>sapien</w:t>
      </w:r>
      <w:proofErr w:type="spellEnd"/>
      <w:r w:rsidRPr="00A8652E">
        <w:t xml:space="preserve"> pharetra non. </w:t>
      </w:r>
      <w:proofErr w:type="spellStart"/>
      <w:r w:rsidRPr="00A8652E">
        <w:t>Pellentesque</w:t>
      </w:r>
      <w:proofErr w:type="spellEnd"/>
      <w:r w:rsidRPr="00A8652E">
        <w:t xml:space="preserve"> ac </w:t>
      </w:r>
      <w:proofErr w:type="spellStart"/>
      <w:r w:rsidRPr="00A8652E">
        <w:t>felis</w:t>
      </w:r>
      <w:proofErr w:type="spellEnd"/>
      <w:r w:rsidRPr="00A8652E">
        <w:t xml:space="preserve"> </w:t>
      </w:r>
      <w:proofErr w:type="spellStart"/>
      <w:r w:rsidRPr="00A8652E">
        <w:t>purus</w:t>
      </w:r>
      <w:proofErr w:type="spellEnd"/>
      <w:r w:rsidRPr="00A8652E">
        <w:t xml:space="preserve">. In </w:t>
      </w:r>
      <w:proofErr w:type="spellStart"/>
      <w:r w:rsidRPr="00A8652E">
        <w:t>lobortis</w:t>
      </w:r>
      <w:proofErr w:type="spellEnd"/>
      <w:r w:rsidRPr="00A8652E">
        <w:t xml:space="preserve"> </w:t>
      </w:r>
      <w:proofErr w:type="spellStart"/>
      <w:r w:rsidRPr="00A8652E">
        <w:t>faucibus</w:t>
      </w:r>
      <w:proofErr w:type="spellEnd"/>
      <w:r w:rsidRPr="00A8652E">
        <w:t xml:space="preserve"> </w:t>
      </w:r>
      <w:proofErr w:type="spellStart"/>
      <w:r w:rsidRPr="00A8652E">
        <w:t>tempor</w:t>
      </w:r>
      <w:proofErr w:type="spellEnd"/>
      <w:r w:rsidRPr="00A8652E">
        <w:t xml:space="preserve">. Sed </w:t>
      </w:r>
      <w:proofErr w:type="spellStart"/>
      <w:r w:rsidRPr="00A8652E">
        <w:t>egestas</w:t>
      </w:r>
      <w:proofErr w:type="spellEnd"/>
      <w:r w:rsidRPr="00A8652E">
        <w:t xml:space="preserve">, </w:t>
      </w:r>
      <w:proofErr w:type="spellStart"/>
      <w:r w:rsidRPr="00A8652E">
        <w:t>odio</w:t>
      </w:r>
      <w:proofErr w:type="spellEnd"/>
      <w:r w:rsidRPr="00A8652E">
        <w:t xml:space="preserve"> at </w:t>
      </w:r>
      <w:proofErr w:type="spellStart"/>
      <w:r w:rsidRPr="00A8652E">
        <w:t>luctus</w:t>
      </w:r>
      <w:proofErr w:type="spellEnd"/>
      <w:r w:rsidRPr="00A8652E">
        <w:t xml:space="preserve"> gravida, </w:t>
      </w:r>
      <w:proofErr w:type="spellStart"/>
      <w:r w:rsidRPr="00A8652E">
        <w:t>massa</w:t>
      </w:r>
      <w:proofErr w:type="spellEnd"/>
      <w:r w:rsidRPr="00A8652E">
        <w:t xml:space="preserve"> </w:t>
      </w:r>
      <w:proofErr w:type="spellStart"/>
      <w:r w:rsidRPr="00A8652E">
        <w:t>elit</w:t>
      </w:r>
      <w:proofErr w:type="spellEnd"/>
      <w:r w:rsidRPr="00A8652E">
        <w:t xml:space="preserve"> </w:t>
      </w:r>
      <w:proofErr w:type="spellStart"/>
      <w:r w:rsidRPr="00A8652E">
        <w:t>consequat</w:t>
      </w:r>
      <w:proofErr w:type="spellEnd"/>
      <w:r w:rsidRPr="00A8652E">
        <w:t xml:space="preserve"> diam, a </w:t>
      </w:r>
      <w:proofErr w:type="spellStart"/>
      <w:r w:rsidRPr="00A8652E">
        <w:t>ullamcorper</w:t>
      </w:r>
      <w:proofErr w:type="spellEnd"/>
      <w:r w:rsidRPr="00A8652E">
        <w:t xml:space="preserve"> </w:t>
      </w:r>
      <w:proofErr w:type="spellStart"/>
      <w:r w:rsidRPr="00A8652E">
        <w:t>metus</w:t>
      </w:r>
      <w:proofErr w:type="spellEnd"/>
      <w:r w:rsidRPr="00A8652E">
        <w:t xml:space="preserve"> libero </w:t>
      </w:r>
      <w:proofErr w:type="spellStart"/>
      <w:r w:rsidRPr="00A8652E">
        <w:t>pretium</w:t>
      </w:r>
      <w:proofErr w:type="spellEnd"/>
      <w:r w:rsidRPr="00A8652E">
        <w:t xml:space="preserve"> ipsum. Integer </w:t>
      </w:r>
      <w:proofErr w:type="spellStart"/>
      <w:r w:rsidRPr="00A8652E">
        <w:t>nunc</w:t>
      </w:r>
      <w:proofErr w:type="spellEnd"/>
      <w:r w:rsidRPr="00A8652E">
        <w:t xml:space="preserve"> </w:t>
      </w:r>
      <w:proofErr w:type="spellStart"/>
      <w:r w:rsidRPr="00A8652E">
        <w:t>massa</w:t>
      </w:r>
      <w:proofErr w:type="spellEnd"/>
      <w:r w:rsidRPr="00A8652E">
        <w:t xml:space="preserve">, tempus </w:t>
      </w:r>
      <w:proofErr w:type="spellStart"/>
      <w:r w:rsidRPr="00A8652E">
        <w:t>eget</w:t>
      </w:r>
      <w:proofErr w:type="spellEnd"/>
      <w:r w:rsidRPr="00A8652E">
        <w:t xml:space="preserve"> gravida ac, </w:t>
      </w:r>
      <w:proofErr w:type="spellStart"/>
      <w:r w:rsidRPr="00A8652E">
        <w:t>aliquet</w:t>
      </w:r>
      <w:proofErr w:type="spellEnd"/>
      <w:r w:rsidRPr="00A8652E">
        <w:t xml:space="preserve"> </w:t>
      </w:r>
      <w:proofErr w:type="spellStart"/>
      <w:r w:rsidRPr="00A8652E">
        <w:t>quis</w:t>
      </w:r>
      <w:proofErr w:type="spellEnd"/>
      <w:r w:rsidRPr="00A8652E">
        <w:t xml:space="preserve"> lorem. </w:t>
      </w:r>
      <w:proofErr w:type="spellStart"/>
      <w:r w:rsidRPr="00A8652E">
        <w:t>Phasellus</w:t>
      </w:r>
      <w:proofErr w:type="spellEnd"/>
      <w:r w:rsidRPr="00A8652E">
        <w:t xml:space="preserve"> </w:t>
      </w:r>
      <w:proofErr w:type="spellStart"/>
      <w:r w:rsidRPr="00A8652E">
        <w:t>eu</w:t>
      </w:r>
      <w:proofErr w:type="spellEnd"/>
      <w:r w:rsidRPr="00A8652E">
        <w:t xml:space="preserve"> </w:t>
      </w:r>
      <w:proofErr w:type="spellStart"/>
      <w:r w:rsidRPr="00A8652E">
        <w:t>felis</w:t>
      </w:r>
      <w:proofErr w:type="spellEnd"/>
      <w:r w:rsidRPr="00A8652E">
        <w:t xml:space="preserve"> </w:t>
      </w:r>
      <w:proofErr w:type="spellStart"/>
      <w:r w:rsidRPr="00A8652E">
        <w:lastRenderedPageBreak/>
        <w:t>arcu</w:t>
      </w:r>
      <w:proofErr w:type="spellEnd"/>
      <w:r w:rsidRPr="00A8652E">
        <w:t xml:space="preserve">, </w:t>
      </w:r>
      <w:proofErr w:type="spellStart"/>
      <w:r w:rsidRPr="00A8652E">
        <w:t>ut</w:t>
      </w:r>
      <w:proofErr w:type="spellEnd"/>
      <w:r w:rsidRPr="00A8652E">
        <w:t xml:space="preserve"> </w:t>
      </w:r>
      <w:proofErr w:type="spellStart"/>
      <w:r w:rsidRPr="00A8652E">
        <w:t>tristique</w:t>
      </w:r>
      <w:proofErr w:type="spellEnd"/>
      <w:r w:rsidRPr="00A8652E">
        <w:t xml:space="preserve"> </w:t>
      </w:r>
      <w:proofErr w:type="spellStart"/>
      <w:r w:rsidRPr="00A8652E">
        <w:t>nibh</w:t>
      </w:r>
      <w:proofErr w:type="spellEnd"/>
      <w:r w:rsidRPr="00A8652E">
        <w:t xml:space="preserve">. </w:t>
      </w:r>
      <w:proofErr w:type="spellStart"/>
      <w:r w:rsidRPr="00A8652E">
        <w:t>Nulla</w:t>
      </w:r>
      <w:proofErr w:type="spellEnd"/>
      <w:r w:rsidRPr="00A8652E">
        <w:t xml:space="preserve"> </w:t>
      </w:r>
      <w:proofErr w:type="spellStart"/>
      <w:r w:rsidRPr="00A8652E">
        <w:t>lacus</w:t>
      </w:r>
      <w:proofErr w:type="spellEnd"/>
      <w:r w:rsidRPr="00A8652E">
        <w:t xml:space="preserve"> lorem, </w:t>
      </w:r>
      <w:proofErr w:type="spellStart"/>
      <w:r w:rsidRPr="00A8652E">
        <w:t>luctus</w:t>
      </w:r>
      <w:proofErr w:type="spellEnd"/>
      <w:r w:rsidRPr="00A8652E">
        <w:t xml:space="preserve"> </w:t>
      </w:r>
      <w:proofErr w:type="spellStart"/>
      <w:r w:rsidRPr="00A8652E">
        <w:t>tristique</w:t>
      </w:r>
      <w:proofErr w:type="spellEnd"/>
      <w:r w:rsidRPr="00A8652E">
        <w:t xml:space="preserve"> </w:t>
      </w:r>
      <w:proofErr w:type="spellStart"/>
      <w:r w:rsidRPr="00A8652E">
        <w:t>vulputate</w:t>
      </w:r>
      <w:proofErr w:type="spellEnd"/>
      <w:r w:rsidRPr="00A8652E">
        <w:t xml:space="preserve"> </w:t>
      </w:r>
      <w:proofErr w:type="spellStart"/>
      <w:r w:rsidRPr="00A8652E">
        <w:t>eget</w:t>
      </w:r>
      <w:proofErr w:type="spellEnd"/>
      <w:r w:rsidRPr="00A8652E">
        <w:t xml:space="preserve">, gravida </w:t>
      </w:r>
      <w:proofErr w:type="spellStart"/>
      <w:r w:rsidRPr="00A8652E">
        <w:t>posuere</w:t>
      </w:r>
      <w:proofErr w:type="spellEnd"/>
      <w:r w:rsidRPr="00A8652E">
        <w:t xml:space="preserve"> </w:t>
      </w:r>
      <w:proofErr w:type="spellStart"/>
      <w:r w:rsidRPr="00A8652E">
        <w:t>neque</w:t>
      </w:r>
      <w:proofErr w:type="spellEnd"/>
      <w:r w:rsidRPr="00A8652E">
        <w:t>.</w:t>
      </w:r>
    </w:p>
    <w:p w14:paraId="43FBBC7F" w14:textId="77777777" w:rsidR="00A8652E" w:rsidRPr="00A8652E" w:rsidRDefault="00A8652E" w:rsidP="00A8652E">
      <w:r w:rsidRPr="00A8652E">
        <w:t xml:space="preserve">Duis at nisi </w:t>
      </w:r>
      <w:proofErr w:type="spellStart"/>
      <w:r w:rsidRPr="00A8652E">
        <w:t>eu</w:t>
      </w:r>
      <w:proofErr w:type="spellEnd"/>
      <w:r w:rsidRPr="00A8652E">
        <w:t xml:space="preserve"> diam tempus </w:t>
      </w:r>
      <w:proofErr w:type="spellStart"/>
      <w:r w:rsidRPr="00A8652E">
        <w:t>tincidunt</w:t>
      </w:r>
      <w:proofErr w:type="spellEnd"/>
      <w:r w:rsidRPr="00A8652E">
        <w:t xml:space="preserve"> sed id </w:t>
      </w:r>
      <w:proofErr w:type="spellStart"/>
      <w:r w:rsidRPr="00A8652E">
        <w:t>nunc</w:t>
      </w:r>
      <w:proofErr w:type="spellEnd"/>
      <w:r w:rsidRPr="00A8652E">
        <w:t xml:space="preserve">. </w:t>
      </w:r>
      <w:proofErr w:type="spellStart"/>
      <w:r w:rsidRPr="00A8652E">
        <w:t>Curabitur</w:t>
      </w:r>
      <w:proofErr w:type="spellEnd"/>
      <w:r w:rsidRPr="00A8652E">
        <w:t xml:space="preserve"> </w:t>
      </w:r>
      <w:proofErr w:type="spellStart"/>
      <w:r w:rsidRPr="00A8652E">
        <w:t>eget</w:t>
      </w:r>
      <w:proofErr w:type="spellEnd"/>
      <w:r w:rsidRPr="00A8652E">
        <w:t xml:space="preserve"> </w:t>
      </w:r>
      <w:proofErr w:type="spellStart"/>
      <w:r w:rsidRPr="00A8652E">
        <w:t>mauris</w:t>
      </w:r>
      <w:proofErr w:type="spellEnd"/>
      <w:r w:rsidRPr="00A8652E">
        <w:t xml:space="preserve"> </w:t>
      </w:r>
      <w:proofErr w:type="spellStart"/>
      <w:r w:rsidRPr="00A8652E">
        <w:t>felis</w:t>
      </w:r>
      <w:proofErr w:type="spellEnd"/>
      <w:r w:rsidRPr="00A8652E">
        <w:t xml:space="preserve">, id </w:t>
      </w:r>
      <w:proofErr w:type="spellStart"/>
      <w:r w:rsidRPr="00A8652E">
        <w:t>bibendum</w:t>
      </w:r>
      <w:proofErr w:type="spellEnd"/>
      <w:r w:rsidRPr="00A8652E">
        <w:t xml:space="preserve"> </w:t>
      </w:r>
      <w:proofErr w:type="spellStart"/>
      <w:r w:rsidRPr="00A8652E">
        <w:t>risus</w:t>
      </w:r>
      <w:proofErr w:type="spellEnd"/>
      <w:r w:rsidRPr="00A8652E">
        <w:t xml:space="preserve">. Duis </w:t>
      </w:r>
      <w:proofErr w:type="spellStart"/>
      <w:r w:rsidRPr="00A8652E">
        <w:t>congue</w:t>
      </w:r>
      <w:proofErr w:type="spellEnd"/>
      <w:r w:rsidRPr="00A8652E">
        <w:t xml:space="preserve"> </w:t>
      </w:r>
      <w:proofErr w:type="spellStart"/>
      <w:r w:rsidRPr="00A8652E">
        <w:t>posuere</w:t>
      </w:r>
      <w:proofErr w:type="spellEnd"/>
      <w:r w:rsidRPr="00A8652E">
        <w:t xml:space="preserve"> </w:t>
      </w:r>
      <w:proofErr w:type="spellStart"/>
      <w:r w:rsidRPr="00A8652E">
        <w:t>quam</w:t>
      </w:r>
      <w:proofErr w:type="spellEnd"/>
      <w:r w:rsidRPr="00A8652E">
        <w:t xml:space="preserve">, </w:t>
      </w:r>
      <w:proofErr w:type="spellStart"/>
      <w:r w:rsidRPr="00A8652E">
        <w:t>nec</w:t>
      </w:r>
      <w:proofErr w:type="spellEnd"/>
      <w:r w:rsidRPr="00A8652E">
        <w:t xml:space="preserve"> pulvinar </w:t>
      </w:r>
      <w:proofErr w:type="spellStart"/>
      <w:r w:rsidRPr="00A8652E">
        <w:t>justo</w:t>
      </w:r>
      <w:proofErr w:type="spellEnd"/>
      <w:r w:rsidRPr="00A8652E">
        <w:t xml:space="preserve"> </w:t>
      </w:r>
      <w:proofErr w:type="spellStart"/>
      <w:r w:rsidRPr="00A8652E">
        <w:t>venenatis</w:t>
      </w:r>
      <w:proofErr w:type="spellEnd"/>
      <w:r w:rsidRPr="00A8652E">
        <w:t xml:space="preserve"> </w:t>
      </w:r>
      <w:proofErr w:type="spellStart"/>
      <w:r w:rsidRPr="00A8652E">
        <w:t>hendrerit</w:t>
      </w:r>
      <w:proofErr w:type="spellEnd"/>
      <w:r w:rsidRPr="00A8652E">
        <w:t xml:space="preserve">. </w:t>
      </w:r>
      <w:proofErr w:type="spellStart"/>
      <w:r w:rsidRPr="00A8652E">
        <w:t>Nullam</w:t>
      </w:r>
      <w:proofErr w:type="spellEnd"/>
      <w:r w:rsidRPr="00A8652E">
        <w:t xml:space="preserve"> et </w:t>
      </w:r>
      <w:proofErr w:type="spellStart"/>
      <w:r w:rsidRPr="00A8652E">
        <w:t>justo</w:t>
      </w:r>
      <w:proofErr w:type="spellEnd"/>
      <w:r w:rsidRPr="00A8652E">
        <w:t xml:space="preserve"> ac </w:t>
      </w:r>
      <w:proofErr w:type="spellStart"/>
      <w:r w:rsidRPr="00A8652E">
        <w:t>urna</w:t>
      </w:r>
      <w:proofErr w:type="spellEnd"/>
      <w:r w:rsidRPr="00A8652E">
        <w:t xml:space="preserve"> cursus </w:t>
      </w:r>
      <w:proofErr w:type="spellStart"/>
      <w:r w:rsidRPr="00A8652E">
        <w:t>interdum</w:t>
      </w:r>
      <w:proofErr w:type="spellEnd"/>
      <w:r w:rsidRPr="00A8652E">
        <w:t xml:space="preserve"> non ac </w:t>
      </w:r>
      <w:proofErr w:type="spellStart"/>
      <w:r w:rsidRPr="00A8652E">
        <w:t>quam</w:t>
      </w:r>
      <w:proofErr w:type="spellEnd"/>
      <w:r w:rsidRPr="00A8652E">
        <w:t xml:space="preserve">. </w:t>
      </w:r>
      <w:proofErr w:type="spellStart"/>
      <w:r w:rsidRPr="00A8652E">
        <w:t>Etiam</w:t>
      </w:r>
      <w:proofErr w:type="spellEnd"/>
      <w:r w:rsidRPr="00A8652E">
        <w:t xml:space="preserve"> </w:t>
      </w:r>
      <w:proofErr w:type="spellStart"/>
      <w:r w:rsidRPr="00A8652E">
        <w:t>consectetur</w:t>
      </w:r>
      <w:proofErr w:type="spellEnd"/>
      <w:r w:rsidRPr="00A8652E">
        <w:t xml:space="preserve">, </w:t>
      </w:r>
      <w:proofErr w:type="spellStart"/>
      <w:r w:rsidRPr="00A8652E">
        <w:t>sapien</w:t>
      </w:r>
      <w:proofErr w:type="spellEnd"/>
      <w:r w:rsidRPr="00A8652E">
        <w:t xml:space="preserve"> in </w:t>
      </w:r>
      <w:proofErr w:type="spellStart"/>
      <w:r w:rsidRPr="00A8652E">
        <w:t>tincidunt</w:t>
      </w:r>
      <w:proofErr w:type="spellEnd"/>
      <w:r w:rsidRPr="00A8652E">
        <w:t xml:space="preserve"> </w:t>
      </w:r>
      <w:proofErr w:type="spellStart"/>
      <w:r w:rsidRPr="00A8652E">
        <w:t>tristique</w:t>
      </w:r>
      <w:proofErr w:type="spellEnd"/>
      <w:r w:rsidRPr="00A8652E">
        <w:t xml:space="preserve">, </w:t>
      </w:r>
      <w:proofErr w:type="spellStart"/>
      <w:r w:rsidRPr="00A8652E">
        <w:t>erat</w:t>
      </w:r>
      <w:proofErr w:type="spellEnd"/>
      <w:r w:rsidRPr="00A8652E">
        <w:t xml:space="preserve"> </w:t>
      </w:r>
      <w:proofErr w:type="spellStart"/>
      <w:r w:rsidRPr="00A8652E">
        <w:t>lacus</w:t>
      </w:r>
      <w:proofErr w:type="spellEnd"/>
      <w:r w:rsidRPr="00A8652E">
        <w:t xml:space="preserve"> </w:t>
      </w:r>
      <w:proofErr w:type="spellStart"/>
      <w:r w:rsidRPr="00A8652E">
        <w:t>ullamcorper</w:t>
      </w:r>
      <w:proofErr w:type="spellEnd"/>
      <w:r w:rsidRPr="00A8652E">
        <w:t xml:space="preserve"> </w:t>
      </w:r>
      <w:proofErr w:type="spellStart"/>
      <w:r w:rsidRPr="00A8652E">
        <w:t>urna</w:t>
      </w:r>
      <w:proofErr w:type="spellEnd"/>
      <w:r w:rsidRPr="00A8652E">
        <w:t xml:space="preserve">, sit </w:t>
      </w:r>
      <w:proofErr w:type="spellStart"/>
      <w:r w:rsidRPr="00A8652E">
        <w:t>amet</w:t>
      </w:r>
      <w:proofErr w:type="spellEnd"/>
      <w:r w:rsidRPr="00A8652E">
        <w:t xml:space="preserve"> </w:t>
      </w:r>
      <w:proofErr w:type="spellStart"/>
      <w:r w:rsidRPr="00A8652E">
        <w:t>elementum</w:t>
      </w:r>
      <w:proofErr w:type="spellEnd"/>
      <w:r w:rsidRPr="00A8652E">
        <w:t xml:space="preserve"> diam nisi sit </w:t>
      </w:r>
      <w:proofErr w:type="spellStart"/>
      <w:r w:rsidRPr="00A8652E">
        <w:t>amet</w:t>
      </w:r>
      <w:proofErr w:type="spellEnd"/>
      <w:r w:rsidRPr="00A8652E">
        <w:t xml:space="preserve"> ante. </w:t>
      </w:r>
      <w:proofErr w:type="spellStart"/>
      <w:r w:rsidRPr="00A8652E">
        <w:t>Praesent</w:t>
      </w:r>
      <w:proofErr w:type="spellEnd"/>
      <w:r w:rsidRPr="00A8652E">
        <w:t xml:space="preserve"> </w:t>
      </w:r>
      <w:proofErr w:type="spellStart"/>
      <w:r w:rsidRPr="00A8652E">
        <w:t>quis</w:t>
      </w:r>
      <w:proofErr w:type="spellEnd"/>
      <w:r w:rsidRPr="00A8652E">
        <w:t xml:space="preserve"> </w:t>
      </w:r>
      <w:proofErr w:type="spellStart"/>
      <w:r w:rsidRPr="00A8652E">
        <w:t>sem</w:t>
      </w:r>
      <w:proofErr w:type="spellEnd"/>
      <w:r w:rsidRPr="00A8652E">
        <w:t xml:space="preserve"> ligula. Class </w:t>
      </w:r>
      <w:proofErr w:type="spellStart"/>
      <w:r w:rsidRPr="00A8652E">
        <w:t>aptent</w:t>
      </w:r>
      <w:proofErr w:type="spellEnd"/>
      <w:r w:rsidRPr="00A8652E">
        <w:t xml:space="preserve"> </w:t>
      </w:r>
      <w:proofErr w:type="spellStart"/>
      <w:r w:rsidRPr="00A8652E">
        <w:t>taciti</w:t>
      </w:r>
      <w:proofErr w:type="spellEnd"/>
      <w:r w:rsidRPr="00A8652E">
        <w:t xml:space="preserve"> </w:t>
      </w:r>
      <w:proofErr w:type="spellStart"/>
      <w:r w:rsidRPr="00A8652E">
        <w:t>sociosqu</w:t>
      </w:r>
      <w:proofErr w:type="spellEnd"/>
      <w:r w:rsidRPr="00A8652E">
        <w:t xml:space="preserve"> </w:t>
      </w:r>
      <w:proofErr w:type="spellStart"/>
      <w:r w:rsidRPr="00A8652E">
        <w:t>ad</w:t>
      </w:r>
      <w:proofErr w:type="spellEnd"/>
      <w:r w:rsidRPr="00A8652E">
        <w:t xml:space="preserve"> </w:t>
      </w:r>
      <w:proofErr w:type="spellStart"/>
      <w:r w:rsidRPr="00A8652E">
        <w:t>litora</w:t>
      </w:r>
      <w:proofErr w:type="spellEnd"/>
      <w:r w:rsidRPr="00A8652E">
        <w:t xml:space="preserve"> </w:t>
      </w:r>
      <w:proofErr w:type="spellStart"/>
      <w:r w:rsidRPr="00A8652E">
        <w:t>torquent</w:t>
      </w:r>
      <w:proofErr w:type="spellEnd"/>
      <w:r w:rsidRPr="00A8652E">
        <w:t xml:space="preserve"> per </w:t>
      </w:r>
      <w:proofErr w:type="spellStart"/>
      <w:r w:rsidRPr="00A8652E">
        <w:t>conubia</w:t>
      </w:r>
      <w:proofErr w:type="spellEnd"/>
      <w:r w:rsidRPr="00A8652E">
        <w:t xml:space="preserve"> nostra, per </w:t>
      </w:r>
      <w:proofErr w:type="spellStart"/>
      <w:r w:rsidRPr="00A8652E">
        <w:t>inceptos</w:t>
      </w:r>
      <w:proofErr w:type="spellEnd"/>
      <w:r w:rsidRPr="00A8652E">
        <w:t xml:space="preserve"> </w:t>
      </w:r>
      <w:proofErr w:type="spellStart"/>
      <w:r w:rsidRPr="00A8652E">
        <w:t>himenaeos</w:t>
      </w:r>
      <w:proofErr w:type="spellEnd"/>
      <w:r w:rsidRPr="00A8652E">
        <w:t xml:space="preserve">. Donec id </w:t>
      </w:r>
      <w:proofErr w:type="spellStart"/>
      <w:r w:rsidRPr="00A8652E">
        <w:t>nisl</w:t>
      </w:r>
      <w:proofErr w:type="spellEnd"/>
      <w:r w:rsidRPr="00A8652E">
        <w:t xml:space="preserve"> </w:t>
      </w:r>
      <w:proofErr w:type="spellStart"/>
      <w:r w:rsidRPr="00A8652E">
        <w:t>ut</w:t>
      </w:r>
      <w:proofErr w:type="spellEnd"/>
      <w:r w:rsidRPr="00A8652E">
        <w:t xml:space="preserve"> ante </w:t>
      </w:r>
      <w:proofErr w:type="spellStart"/>
      <w:r w:rsidRPr="00A8652E">
        <w:t>adipiscing</w:t>
      </w:r>
      <w:proofErr w:type="spellEnd"/>
      <w:r w:rsidRPr="00A8652E">
        <w:t xml:space="preserve"> </w:t>
      </w:r>
      <w:proofErr w:type="spellStart"/>
      <w:r w:rsidRPr="00A8652E">
        <w:t>porttitor</w:t>
      </w:r>
      <w:proofErr w:type="spellEnd"/>
      <w:r w:rsidRPr="00A8652E">
        <w:t xml:space="preserve">. Mauris vel </w:t>
      </w:r>
      <w:proofErr w:type="spellStart"/>
      <w:r w:rsidRPr="00A8652E">
        <w:t>velit</w:t>
      </w:r>
      <w:proofErr w:type="spellEnd"/>
      <w:r w:rsidRPr="00A8652E">
        <w:t xml:space="preserve"> </w:t>
      </w:r>
      <w:proofErr w:type="spellStart"/>
      <w:r w:rsidRPr="00A8652E">
        <w:t>velit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Donec </w:t>
      </w:r>
      <w:proofErr w:type="spellStart"/>
      <w:r w:rsidRPr="00A8652E">
        <w:t>neque</w:t>
      </w:r>
      <w:proofErr w:type="spellEnd"/>
      <w:r w:rsidRPr="00A8652E">
        <w:t xml:space="preserve"> </w:t>
      </w:r>
      <w:proofErr w:type="spellStart"/>
      <w:r w:rsidRPr="00A8652E">
        <w:t>lectus</w:t>
      </w:r>
      <w:proofErr w:type="spellEnd"/>
      <w:r w:rsidRPr="00A8652E">
        <w:t xml:space="preserve">, </w:t>
      </w:r>
      <w:proofErr w:type="spellStart"/>
      <w:r w:rsidRPr="00A8652E">
        <w:t>fringilla</w:t>
      </w:r>
      <w:proofErr w:type="spellEnd"/>
      <w:r w:rsidRPr="00A8652E">
        <w:t xml:space="preserve"> id </w:t>
      </w:r>
      <w:proofErr w:type="spellStart"/>
      <w:r w:rsidRPr="00A8652E">
        <w:t>commodo</w:t>
      </w:r>
      <w:proofErr w:type="spellEnd"/>
      <w:r w:rsidRPr="00A8652E">
        <w:t xml:space="preserve"> </w:t>
      </w:r>
      <w:proofErr w:type="spellStart"/>
      <w:r w:rsidRPr="00A8652E">
        <w:t>ut</w:t>
      </w:r>
      <w:proofErr w:type="spellEnd"/>
      <w:r w:rsidRPr="00A8652E">
        <w:t xml:space="preserve">, dictum </w:t>
      </w:r>
      <w:proofErr w:type="spellStart"/>
      <w:r w:rsidRPr="00A8652E">
        <w:t>quis</w:t>
      </w:r>
      <w:proofErr w:type="spellEnd"/>
      <w:r w:rsidRPr="00A8652E">
        <w:t xml:space="preserve"> </w:t>
      </w:r>
      <w:proofErr w:type="spellStart"/>
      <w:r w:rsidRPr="00A8652E">
        <w:t>nulla</w:t>
      </w:r>
      <w:proofErr w:type="spellEnd"/>
      <w:r w:rsidRPr="00A8652E">
        <w:t xml:space="preserve">. </w:t>
      </w:r>
      <w:proofErr w:type="spellStart"/>
      <w:r w:rsidRPr="00A8652E">
        <w:t>Pellentesque</w:t>
      </w:r>
      <w:proofErr w:type="spellEnd"/>
      <w:r w:rsidRPr="00A8652E">
        <w:t xml:space="preserve"> habitant </w:t>
      </w:r>
      <w:proofErr w:type="spellStart"/>
      <w:r w:rsidRPr="00A8652E">
        <w:t>morbi</w:t>
      </w:r>
      <w:proofErr w:type="spellEnd"/>
      <w:r w:rsidRPr="00A8652E">
        <w:t xml:space="preserve"> </w:t>
      </w:r>
      <w:proofErr w:type="spellStart"/>
      <w:r w:rsidRPr="00A8652E">
        <w:t>tristique</w:t>
      </w:r>
      <w:proofErr w:type="spellEnd"/>
      <w:r w:rsidRPr="00A8652E">
        <w:t xml:space="preserve"> </w:t>
      </w:r>
      <w:proofErr w:type="spellStart"/>
      <w:r w:rsidRPr="00A8652E">
        <w:t>senectus</w:t>
      </w:r>
      <w:proofErr w:type="spellEnd"/>
      <w:r w:rsidRPr="00A8652E">
        <w:t xml:space="preserve"> et </w:t>
      </w:r>
      <w:proofErr w:type="spellStart"/>
      <w:r w:rsidRPr="00A8652E">
        <w:t>netus</w:t>
      </w:r>
      <w:proofErr w:type="spellEnd"/>
      <w:r w:rsidRPr="00A8652E">
        <w:t xml:space="preserve"> et </w:t>
      </w:r>
      <w:proofErr w:type="spellStart"/>
      <w:r w:rsidRPr="00A8652E">
        <w:t>malesuada</w:t>
      </w:r>
      <w:proofErr w:type="spellEnd"/>
      <w:r w:rsidRPr="00A8652E">
        <w:t xml:space="preserve"> fames ac </w:t>
      </w:r>
      <w:proofErr w:type="spellStart"/>
      <w:r w:rsidRPr="00A8652E">
        <w:t>turpis</w:t>
      </w:r>
      <w:proofErr w:type="spellEnd"/>
      <w:r w:rsidRPr="00A8652E">
        <w:t xml:space="preserve"> </w:t>
      </w:r>
      <w:proofErr w:type="spellStart"/>
      <w:r w:rsidRPr="00A8652E">
        <w:t>egestas</w:t>
      </w:r>
      <w:proofErr w:type="spellEnd"/>
      <w:r w:rsidRPr="00A8652E">
        <w:t xml:space="preserve">. Sed </w:t>
      </w:r>
      <w:proofErr w:type="spellStart"/>
      <w:r w:rsidRPr="00A8652E">
        <w:t>aliquam</w:t>
      </w:r>
      <w:proofErr w:type="spellEnd"/>
      <w:r w:rsidRPr="00A8652E">
        <w:t xml:space="preserve"> diam in </w:t>
      </w:r>
      <w:proofErr w:type="spellStart"/>
      <w:r w:rsidRPr="00A8652E">
        <w:t>enim</w:t>
      </w:r>
      <w:proofErr w:type="spellEnd"/>
      <w:r w:rsidRPr="00A8652E">
        <w:t xml:space="preserve"> </w:t>
      </w:r>
      <w:proofErr w:type="spellStart"/>
      <w:r w:rsidRPr="00A8652E">
        <w:t>vulputate</w:t>
      </w:r>
      <w:proofErr w:type="spellEnd"/>
      <w:r w:rsidRPr="00A8652E">
        <w:t xml:space="preserve"> </w:t>
      </w:r>
      <w:proofErr w:type="spellStart"/>
      <w:r w:rsidRPr="00A8652E">
        <w:t>euismod</w:t>
      </w:r>
      <w:proofErr w:type="spellEnd"/>
      <w:r w:rsidRPr="00A8652E">
        <w:t xml:space="preserve">. Proin </w:t>
      </w:r>
      <w:proofErr w:type="spellStart"/>
      <w:r w:rsidRPr="00A8652E">
        <w:t>tempor</w:t>
      </w:r>
      <w:proofErr w:type="spellEnd"/>
      <w:r w:rsidRPr="00A8652E">
        <w:t xml:space="preserve"> </w:t>
      </w:r>
      <w:proofErr w:type="spellStart"/>
      <w:r w:rsidRPr="00A8652E">
        <w:t>urna</w:t>
      </w:r>
      <w:proofErr w:type="spellEnd"/>
      <w:r w:rsidRPr="00A8652E">
        <w:t xml:space="preserve"> </w:t>
      </w:r>
      <w:proofErr w:type="spellStart"/>
      <w:r w:rsidRPr="00A8652E">
        <w:t>quis</w:t>
      </w:r>
      <w:proofErr w:type="spellEnd"/>
      <w:r w:rsidRPr="00A8652E">
        <w:t xml:space="preserve"> </w:t>
      </w:r>
      <w:proofErr w:type="spellStart"/>
      <w:r w:rsidRPr="00A8652E">
        <w:t>metus</w:t>
      </w:r>
      <w:proofErr w:type="spellEnd"/>
      <w:r w:rsidRPr="00A8652E">
        <w:t xml:space="preserve"> gravida </w:t>
      </w:r>
      <w:proofErr w:type="spellStart"/>
      <w:r w:rsidRPr="00A8652E">
        <w:t>rutrum</w:t>
      </w:r>
      <w:proofErr w:type="spellEnd"/>
      <w:r w:rsidRPr="00A8652E">
        <w:t xml:space="preserve">. Sed </w:t>
      </w:r>
      <w:proofErr w:type="spellStart"/>
      <w:r w:rsidRPr="00A8652E">
        <w:t>lobortis</w:t>
      </w:r>
      <w:proofErr w:type="spellEnd"/>
      <w:r w:rsidRPr="00A8652E">
        <w:t xml:space="preserve"> </w:t>
      </w:r>
      <w:proofErr w:type="spellStart"/>
      <w:r w:rsidRPr="00A8652E">
        <w:t>nunc</w:t>
      </w:r>
      <w:proofErr w:type="spellEnd"/>
      <w:r w:rsidRPr="00A8652E">
        <w:t xml:space="preserve"> at </w:t>
      </w:r>
      <w:proofErr w:type="spellStart"/>
      <w:r w:rsidRPr="00A8652E">
        <w:t>urna</w:t>
      </w:r>
      <w:proofErr w:type="spellEnd"/>
      <w:r w:rsidRPr="00A8652E">
        <w:t xml:space="preserve"> </w:t>
      </w:r>
      <w:proofErr w:type="spellStart"/>
      <w:r w:rsidRPr="00A8652E">
        <w:t>malesuada</w:t>
      </w:r>
      <w:proofErr w:type="spellEnd"/>
      <w:r w:rsidRPr="00A8652E">
        <w:t xml:space="preserve"> id gravida </w:t>
      </w:r>
      <w:proofErr w:type="spellStart"/>
      <w:r w:rsidRPr="00A8652E">
        <w:t>est</w:t>
      </w:r>
      <w:proofErr w:type="spellEnd"/>
      <w:r w:rsidRPr="00A8652E">
        <w:t xml:space="preserve"> fermentum. Sed </w:t>
      </w:r>
      <w:proofErr w:type="spellStart"/>
      <w:r w:rsidRPr="00A8652E">
        <w:t>quis</w:t>
      </w:r>
      <w:proofErr w:type="spellEnd"/>
      <w:r w:rsidRPr="00A8652E">
        <w:t xml:space="preserve"> </w:t>
      </w:r>
      <w:proofErr w:type="spellStart"/>
      <w:r w:rsidRPr="00A8652E">
        <w:t>augue</w:t>
      </w:r>
      <w:proofErr w:type="spellEnd"/>
      <w:r w:rsidRPr="00A8652E">
        <w:t xml:space="preserve"> ante, </w:t>
      </w:r>
      <w:proofErr w:type="spellStart"/>
      <w:r w:rsidRPr="00A8652E">
        <w:t>dignissim</w:t>
      </w:r>
      <w:proofErr w:type="spellEnd"/>
      <w:r w:rsidRPr="00A8652E">
        <w:t xml:space="preserve"> </w:t>
      </w:r>
      <w:proofErr w:type="spellStart"/>
      <w:r w:rsidRPr="00A8652E">
        <w:t>vehicula</w:t>
      </w:r>
      <w:proofErr w:type="spellEnd"/>
      <w:r w:rsidRPr="00A8652E">
        <w:t xml:space="preserve"> </w:t>
      </w:r>
      <w:proofErr w:type="spellStart"/>
      <w:r w:rsidRPr="00A8652E">
        <w:t>neque</w:t>
      </w:r>
      <w:proofErr w:type="spellEnd"/>
      <w:r w:rsidRPr="00A8652E">
        <w:t xml:space="preserve">. In hac </w:t>
      </w:r>
      <w:proofErr w:type="spellStart"/>
      <w:r w:rsidRPr="00A8652E">
        <w:t>habitasse</w:t>
      </w:r>
      <w:proofErr w:type="spellEnd"/>
      <w:r w:rsidRPr="00A8652E">
        <w:t xml:space="preserve"> </w:t>
      </w:r>
      <w:proofErr w:type="spellStart"/>
      <w:r w:rsidRPr="00A8652E">
        <w:t>platea</w:t>
      </w:r>
      <w:proofErr w:type="spellEnd"/>
      <w:r w:rsidRPr="00A8652E">
        <w:t xml:space="preserve"> </w:t>
      </w:r>
      <w:proofErr w:type="spellStart"/>
      <w:r w:rsidRPr="00A8652E">
        <w:t>dictumst</w:t>
      </w:r>
      <w:proofErr w:type="spellEnd"/>
      <w:r w:rsidRPr="00A8652E">
        <w:t xml:space="preserve">. Donec a ligula </w:t>
      </w:r>
      <w:proofErr w:type="spellStart"/>
      <w:r w:rsidRPr="00A8652E">
        <w:t>nulla</w:t>
      </w:r>
      <w:proofErr w:type="spellEnd"/>
      <w:r w:rsidRPr="00A8652E">
        <w:t xml:space="preserve">, a </w:t>
      </w:r>
      <w:proofErr w:type="spellStart"/>
      <w:r w:rsidRPr="00A8652E">
        <w:t>posuere</w:t>
      </w:r>
      <w:proofErr w:type="spellEnd"/>
      <w:r w:rsidRPr="00A8652E">
        <w:t xml:space="preserve"> </w:t>
      </w:r>
      <w:proofErr w:type="spellStart"/>
      <w:r w:rsidRPr="00A8652E">
        <w:t>velit</w:t>
      </w:r>
      <w:proofErr w:type="spellEnd"/>
      <w:r w:rsidRPr="00A8652E">
        <w:t xml:space="preserve">. </w:t>
      </w:r>
      <w:proofErr w:type="spellStart"/>
      <w:r w:rsidRPr="00A8652E">
        <w:t>Nullam</w:t>
      </w:r>
      <w:proofErr w:type="spellEnd"/>
      <w:r w:rsidRPr="00A8652E">
        <w:t xml:space="preserve"> </w:t>
      </w:r>
      <w:proofErr w:type="spellStart"/>
      <w:r w:rsidRPr="00A8652E">
        <w:t>suscipit</w:t>
      </w:r>
      <w:proofErr w:type="spellEnd"/>
      <w:r w:rsidRPr="00A8652E">
        <w:t xml:space="preserve"> </w:t>
      </w:r>
      <w:proofErr w:type="spellStart"/>
      <w:r w:rsidRPr="00A8652E">
        <w:t>sodales</w:t>
      </w:r>
      <w:proofErr w:type="spellEnd"/>
      <w:r w:rsidRPr="00A8652E">
        <w:t xml:space="preserve"> </w:t>
      </w:r>
      <w:proofErr w:type="spellStart"/>
      <w:r w:rsidRPr="00A8652E">
        <w:t>turpis</w:t>
      </w:r>
      <w:proofErr w:type="spellEnd"/>
      <w:r w:rsidRPr="00A8652E">
        <w:t xml:space="preserve"> </w:t>
      </w:r>
      <w:proofErr w:type="spellStart"/>
      <w:r w:rsidRPr="00A8652E">
        <w:t>dignissim</w:t>
      </w:r>
      <w:proofErr w:type="spellEnd"/>
      <w:r w:rsidRPr="00A8652E">
        <w:t xml:space="preserve"> pharetra. Donec vel </w:t>
      </w:r>
      <w:proofErr w:type="spellStart"/>
      <w:r w:rsidRPr="00A8652E">
        <w:t>lacus</w:t>
      </w:r>
      <w:proofErr w:type="spellEnd"/>
      <w:r w:rsidRPr="00A8652E">
        <w:t xml:space="preserve"> ipsum.</w:t>
      </w:r>
    </w:p>
    <w:p w14:paraId="2B7B224A" w14:textId="77777777" w:rsidR="00D735FC" w:rsidRDefault="00A8652E" w:rsidP="00D735FC">
      <w:pPr>
        <w:pStyle w:val="Heading2"/>
      </w:pPr>
      <w:bookmarkStart w:id="422" w:name="_Toc294460011"/>
      <w:bookmarkStart w:id="423" w:name="_Toc294460267"/>
      <w:bookmarkStart w:id="424" w:name="_Toc294460525"/>
      <w:bookmarkStart w:id="425" w:name="_Toc294460012"/>
      <w:bookmarkStart w:id="426" w:name="_Toc294460268"/>
      <w:bookmarkStart w:id="427" w:name="_Toc294460526"/>
      <w:bookmarkStart w:id="428" w:name="_Toc294460013"/>
      <w:bookmarkStart w:id="429" w:name="_Toc294460269"/>
      <w:bookmarkStart w:id="430" w:name="_Toc294460527"/>
      <w:bookmarkStart w:id="431" w:name="_Toc294460014"/>
      <w:bookmarkStart w:id="432" w:name="_Toc294460270"/>
      <w:bookmarkStart w:id="433" w:name="_Toc294460528"/>
      <w:bookmarkStart w:id="434" w:name="_Toc294460015"/>
      <w:bookmarkStart w:id="435" w:name="_Toc294460271"/>
      <w:bookmarkStart w:id="436" w:name="_Toc294460529"/>
      <w:bookmarkStart w:id="437" w:name="_Toc379605700"/>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t>Lorem Ipsum</w:t>
      </w:r>
      <w:bookmarkEnd w:id="437"/>
    </w:p>
    <w:p w14:paraId="2DDF35AB" w14:textId="77777777" w:rsidR="00A8652E" w:rsidRPr="00CB46E3" w:rsidRDefault="00A8652E" w:rsidP="00CB46E3">
      <w:pPr>
        <w:rPr>
          <w:rFonts w:eastAsia="Times New Roman"/>
          <w:b/>
          <w:bCs/>
          <w:szCs w:val="26"/>
        </w:rPr>
      </w:pPr>
      <w:r w:rsidRPr="00A8652E">
        <w:t xml:space="preserve">Lorem ipsum dolor sit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671AB138" w14:textId="77777777" w:rsidR="00D735FC" w:rsidRDefault="00A8652E" w:rsidP="00CB46E3">
      <w:pPr>
        <w:pStyle w:val="Heading3"/>
      </w:pPr>
      <w:bookmarkStart w:id="438" w:name="_Toc294460017"/>
      <w:bookmarkStart w:id="439" w:name="_Toc294460273"/>
      <w:bookmarkStart w:id="440" w:name="_Toc294460531"/>
      <w:bookmarkStart w:id="441" w:name="_Toc379605701"/>
      <w:bookmarkEnd w:id="438"/>
      <w:bookmarkEnd w:id="439"/>
      <w:bookmarkEnd w:id="440"/>
      <w:r>
        <w:lastRenderedPageBreak/>
        <w:t>Dolor Sit Amet</w:t>
      </w:r>
      <w:bookmarkEnd w:id="441"/>
    </w:p>
    <w:p w14:paraId="060D91DB" w14:textId="77777777" w:rsidR="00A8652E" w:rsidRPr="00225C38" w:rsidRDefault="00A8652E" w:rsidP="00A8652E">
      <w:pPr>
        <w:rPr>
          <w:rFonts w:eastAsia="Times New Roman"/>
          <w:b/>
          <w:bCs/>
          <w:szCs w:val="26"/>
        </w:rPr>
      </w:pPr>
      <w:r w:rsidRPr="00A8652E">
        <w:t xml:space="preserve">dolor </w:t>
      </w:r>
      <w:proofErr w:type="gramStart"/>
      <w:r w:rsidRPr="00A8652E">
        <w:t>sit</w:t>
      </w:r>
      <w:proofErr w:type="gramEnd"/>
      <w:r w:rsidRPr="00A8652E">
        <w:t xml:space="preserve"> </w:t>
      </w:r>
      <w:proofErr w:type="spellStart"/>
      <w:r w:rsidRPr="00A8652E">
        <w:t>amet</w:t>
      </w:r>
      <w:proofErr w:type="spellEnd"/>
      <w:r w:rsidRPr="00A8652E">
        <w:t xml:space="preserve">, </w:t>
      </w:r>
      <w:proofErr w:type="spellStart"/>
      <w:r w:rsidRPr="00A8652E">
        <w:t>consectetur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51A1303C" w14:textId="77777777" w:rsidR="00F24EC1" w:rsidRDefault="00A8652E" w:rsidP="00F24EC1">
      <w:pPr>
        <w:pStyle w:val="Heading3"/>
      </w:pPr>
      <w:bookmarkStart w:id="442" w:name="_Toc294460019"/>
      <w:bookmarkStart w:id="443" w:name="_Toc294460275"/>
      <w:bookmarkStart w:id="444" w:name="_Toc294460533"/>
      <w:bookmarkStart w:id="445" w:name="_Toc294460020"/>
      <w:bookmarkStart w:id="446" w:name="_Toc294460276"/>
      <w:bookmarkStart w:id="447" w:name="_Toc294460534"/>
      <w:bookmarkStart w:id="448" w:name="_Toc294460021"/>
      <w:bookmarkStart w:id="449" w:name="_Toc294460277"/>
      <w:bookmarkStart w:id="450" w:name="_Toc294460535"/>
      <w:bookmarkStart w:id="451" w:name="_Toc294460022"/>
      <w:bookmarkStart w:id="452" w:name="_Toc294460278"/>
      <w:bookmarkStart w:id="453" w:name="_Toc294460536"/>
      <w:bookmarkStart w:id="454" w:name="_Toc379605702"/>
      <w:bookmarkEnd w:id="442"/>
      <w:bookmarkEnd w:id="443"/>
      <w:bookmarkEnd w:id="444"/>
      <w:bookmarkEnd w:id="445"/>
      <w:bookmarkEnd w:id="446"/>
      <w:bookmarkEnd w:id="447"/>
      <w:bookmarkEnd w:id="448"/>
      <w:bookmarkEnd w:id="449"/>
      <w:bookmarkEnd w:id="450"/>
      <w:bookmarkEnd w:id="451"/>
      <w:bookmarkEnd w:id="452"/>
      <w:bookmarkEnd w:id="453"/>
      <w:proofErr w:type="spellStart"/>
      <w:r>
        <w:t>Consectetur</w:t>
      </w:r>
      <w:proofErr w:type="spellEnd"/>
      <w:r>
        <w:t xml:space="preserve"> </w:t>
      </w:r>
      <w:proofErr w:type="spellStart"/>
      <w:r>
        <w:t>adipiscing</w:t>
      </w:r>
      <w:bookmarkEnd w:id="454"/>
      <w:proofErr w:type="spellEnd"/>
    </w:p>
    <w:p w14:paraId="2FC4580C" w14:textId="77777777" w:rsidR="00A8652E" w:rsidRPr="00225C38" w:rsidRDefault="00A8652E" w:rsidP="00A8652E">
      <w:pPr>
        <w:rPr>
          <w:rFonts w:eastAsia="Times New Roman"/>
          <w:b/>
          <w:bCs/>
          <w:szCs w:val="26"/>
        </w:rPr>
      </w:pPr>
      <w:proofErr w:type="spellStart"/>
      <w:r>
        <w:t>C</w:t>
      </w:r>
      <w:r w:rsidRPr="00A8652E">
        <w:t>onsectetur</w:t>
      </w:r>
      <w:proofErr w:type="spellEnd"/>
      <w:r w:rsidRPr="00A8652E">
        <w:t xml:space="preserve"> </w:t>
      </w:r>
      <w:proofErr w:type="spellStart"/>
      <w:r w:rsidRPr="00A8652E">
        <w:t>adipiscing</w:t>
      </w:r>
      <w:proofErr w:type="spellEnd"/>
      <w:r w:rsidRPr="00A8652E">
        <w:t xml:space="preserve"> </w:t>
      </w:r>
      <w:proofErr w:type="spellStart"/>
      <w:r w:rsidRPr="00A8652E">
        <w:t>elit</w:t>
      </w:r>
      <w:proofErr w:type="spellEnd"/>
      <w:r w:rsidRPr="00A8652E">
        <w:t xml:space="preserve">. </w:t>
      </w: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1A728D91" w14:textId="77777777" w:rsidR="0093710B" w:rsidRDefault="007E1F4D" w:rsidP="00B14500">
      <w:pPr>
        <w:pStyle w:val="Heading3"/>
      </w:pPr>
      <w:bookmarkStart w:id="455" w:name="_Toc294460024"/>
      <w:bookmarkStart w:id="456" w:name="_Toc294460280"/>
      <w:bookmarkStart w:id="457" w:name="_Toc294460538"/>
      <w:bookmarkStart w:id="458" w:name="_Toc294460025"/>
      <w:bookmarkStart w:id="459" w:name="_Toc294460281"/>
      <w:bookmarkStart w:id="460" w:name="_Toc294460539"/>
      <w:bookmarkStart w:id="461" w:name="_Toc294460026"/>
      <w:bookmarkStart w:id="462" w:name="_Toc294460282"/>
      <w:bookmarkStart w:id="463" w:name="_Toc294460540"/>
      <w:bookmarkStart w:id="464" w:name="_Toc294460027"/>
      <w:bookmarkStart w:id="465" w:name="_Toc294460283"/>
      <w:bookmarkStart w:id="466" w:name="_Toc294460541"/>
      <w:bookmarkStart w:id="467" w:name="_Toc379605703"/>
      <w:bookmarkEnd w:id="455"/>
      <w:bookmarkEnd w:id="456"/>
      <w:bookmarkEnd w:id="457"/>
      <w:bookmarkEnd w:id="458"/>
      <w:bookmarkEnd w:id="459"/>
      <w:bookmarkEnd w:id="460"/>
      <w:bookmarkEnd w:id="461"/>
      <w:bookmarkEnd w:id="462"/>
      <w:bookmarkEnd w:id="463"/>
      <w:bookmarkEnd w:id="464"/>
      <w:bookmarkEnd w:id="465"/>
      <w:bookmarkEnd w:id="466"/>
      <w:proofErr w:type="spellStart"/>
      <w:r>
        <w:t>Nulla</w:t>
      </w:r>
      <w:proofErr w:type="spellEnd"/>
      <w:r>
        <w:t xml:space="preserve"> Purus Eros</w:t>
      </w:r>
      <w:bookmarkEnd w:id="467"/>
    </w:p>
    <w:p w14:paraId="37ADB8E9" w14:textId="77777777" w:rsidR="007E1F4D" w:rsidRPr="00225C38" w:rsidRDefault="007E1F4D" w:rsidP="007E1F4D">
      <w:pPr>
        <w:rPr>
          <w:rFonts w:eastAsia="Times New Roman"/>
          <w:b/>
          <w:bCs/>
          <w:szCs w:val="26"/>
        </w:rPr>
      </w:pP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w:t>
      </w:r>
      <w:r w:rsidRPr="00A8652E">
        <w:lastRenderedPageBreak/>
        <w:t xml:space="preserve">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1E9B9631" w14:textId="77777777" w:rsidR="003577FC" w:rsidRDefault="007E1F4D" w:rsidP="003577FC">
      <w:pPr>
        <w:pStyle w:val="Heading2"/>
      </w:pPr>
      <w:bookmarkStart w:id="468" w:name="_Toc294460029"/>
      <w:bookmarkStart w:id="469" w:name="_Toc294460285"/>
      <w:bookmarkStart w:id="470" w:name="_Toc294460543"/>
      <w:bookmarkStart w:id="471" w:name="_Toc294460030"/>
      <w:bookmarkStart w:id="472" w:name="_Toc294460286"/>
      <w:bookmarkStart w:id="473" w:name="_Toc294460544"/>
      <w:bookmarkStart w:id="474" w:name="_Toc294460031"/>
      <w:bookmarkStart w:id="475" w:name="_Toc294460287"/>
      <w:bookmarkStart w:id="476" w:name="_Toc294460545"/>
      <w:bookmarkStart w:id="477" w:name="_Toc294460032"/>
      <w:bookmarkStart w:id="478" w:name="_Toc294460288"/>
      <w:bookmarkStart w:id="479" w:name="_Toc294460546"/>
      <w:bookmarkStart w:id="480" w:name="_Toc294460033"/>
      <w:bookmarkStart w:id="481" w:name="_Toc294460289"/>
      <w:bookmarkStart w:id="482" w:name="_Toc294460547"/>
      <w:bookmarkStart w:id="483" w:name="_Toc379605704"/>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t xml:space="preserve">Vel </w:t>
      </w:r>
      <w:proofErr w:type="spellStart"/>
      <w:r>
        <w:t>tortor</w:t>
      </w:r>
      <w:bookmarkEnd w:id="483"/>
      <w:proofErr w:type="spellEnd"/>
    </w:p>
    <w:p w14:paraId="51DD9D95" w14:textId="77777777" w:rsidR="00697C79" w:rsidRDefault="007E1F4D" w:rsidP="002C63AF">
      <w:pPr>
        <w:pStyle w:val="Heading3"/>
        <w:rPr>
          <w:i/>
        </w:rPr>
      </w:pPr>
      <w:bookmarkStart w:id="484" w:name="_Toc294460035"/>
      <w:bookmarkStart w:id="485" w:name="_Toc294460291"/>
      <w:bookmarkStart w:id="486" w:name="_Toc294460549"/>
      <w:bookmarkStart w:id="487" w:name="_Toc294460036"/>
      <w:bookmarkStart w:id="488" w:name="_Toc294460292"/>
      <w:bookmarkStart w:id="489" w:name="_Toc294460550"/>
      <w:bookmarkStart w:id="490" w:name="_Toc294460037"/>
      <w:bookmarkStart w:id="491" w:name="_Toc294460293"/>
      <w:bookmarkStart w:id="492" w:name="_Toc294460551"/>
      <w:bookmarkStart w:id="493" w:name="_Toc294460038"/>
      <w:bookmarkStart w:id="494" w:name="_Toc294460294"/>
      <w:bookmarkStart w:id="495" w:name="_Toc294460466"/>
      <w:bookmarkStart w:id="496" w:name="_Toc294460552"/>
      <w:bookmarkStart w:id="497" w:name="_Toc294460039"/>
      <w:bookmarkStart w:id="498" w:name="_Toc294460295"/>
      <w:bookmarkStart w:id="499" w:name="_Toc294460553"/>
      <w:bookmarkStart w:id="500" w:name="_Toc379605705"/>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roofErr w:type="spellStart"/>
      <w:r>
        <w:t>Rhoncus</w:t>
      </w:r>
      <w:proofErr w:type="spellEnd"/>
      <w:r>
        <w:t xml:space="preserve"> </w:t>
      </w:r>
      <w:proofErr w:type="spellStart"/>
      <w:r>
        <w:t>eget</w:t>
      </w:r>
      <w:proofErr w:type="spellEnd"/>
      <w:r>
        <w:t xml:space="preserve"> ipsum</w:t>
      </w:r>
      <w:bookmarkEnd w:id="500"/>
    </w:p>
    <w:p w14:paraId="3DF3376B" w14:textId="77777777" w:rsidR="007E1F4D" w:rsidRPr="00225C38" w:rsidRDefault="007E1F4D" w:rsidP="007E1F4D">
      <w:pPr>
        <w:rPr>
          <w:rFonts w:eastAsia="Times New Roman"/>
          <w:b/>
          <w:bCs/>
          <w:szCs w:val="26"/>
        </w:rPr>
      </w:pP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36A1D8FE" w14:textId="77777777" w:rsidR="007E1F4D" w:rsidRDefault="005A7478">
      <w:pPr>
        <w:keepNext/>
      </w:pPr>
      <w:r>
        <w:rPr>
          <w:rFonts w:eastAsia="Times New Roman"/>
          <w:bCs/>
          <w:noProof/>
          <w:lang w:eastAsia="en-US"/>
        </w:rPr>
        <w:lastRenderedPageBreak/>
        <w:drawing>
          <wp:inline distT="0" distB="0" distL="0" distR="0" wp14:anchorId="2446B48C" wp14:editId="47891DF3">
            <wp:extent cx="5040630" cy="2940685"/>
            <wp:effectExtent l="0" t="0" r="0" b="501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0E48EF" w14:textId="77777777" w:rsidR="00436D80" w:rsidRDefault="007E1F4D" w:rsidP="00CB46E3">
      <w:pPr>
        <w:pStyle w:val="Caption"/>
      </w:pPr>
      <w:r>
        <w:t xml:space="preserve">Gambar </w:t>
      </w:r>
      <w:fldSimple w:instr=" STYLEREF 1 \s ">
        <w:r>
          <w:rPr>
            <w:noProof/>
          </w:rPr>
          <w:t>3</w:t>
        </w:r>
      </w:fldSimple>
      <w:r>
        <w:t>.</w:t>
      </w:r>
      <w:fldSimple w:instr=" SEQ Gambar \* ARABIC \s 1 ">
        <w:r>
          <w:rPr>
            <w:noProof/>
          </w:rPr>
          <w:t>1</w:t>
        </w:r>
      </w:fldSimple>
      <w:r>
        <w:t xml:space="preserve"> </w:t>
      </w:r>
      <w:proofErr w:type="spellStart"/>
      <w:r>
        <w:t>Siklus</w:t>
      </w:r>
      <w:proofErr w:type="spellEnd"/>
      <w:r>
        <w:t xml:space="preserve"> Lorem Ipsum</w:t>
      </w:r>
    </w:p>
    <w:p w14:paraId="1110EFAA" w14:textId="77777777" w:rsidR="00FD216C" w:rsidRDefault="00AF65DC" w:rsidP="00697C79">
      <w:pPr>
        <w:pStyle w:val="Heading1"/>
      </w:pPr>
      <w:bookmarkStart w:id="501" w:name="_Toc294460041"/>
      <w:bookmarkStart w:id="502" w:name="_Toc294460297"/>
      <w:bookmarkStart w:id="503" w:name="_Toc294460555"/>
      <w:bookmarkStart w:id="504" w:name="_Toc294460042"/>
      <w:bookmarkStart w:id="505" w:name="_Toc294460298"/>
      <w:bookmarkStart w:id="506" w:name="_Toc294460556"/>
      <w:bookmarkStart w:id="507" w:name="_Toc294460043"/>
      <w:bookmarkStart w:id="508" w:name="_Toc294460299"/>
      <w:bookmarkStart w:id="509" w:name="_Toc294460557"/>
      <w:bookmarkStart w:id="510" w:name="_Toc294460044"/>
      <w:bookmarkStart w:id="511" w:name="_Toc294460300"/>
      <w:bookmarkStart w:id="512" w:name="_Toc294460558"/>
      <w:bookmarkStart w:id="513" w:name="_Toc294460045"/>
      <w:bookmarkStart w:id="514" w:name="_Toc294460301"/>
      <w:bookmarkStart w:id="515" w:name="_Toc294460559"/>
      <w:bookmarkStart w:id="516" w:name="_Toc294460046"/>
      <w:bookmarkStart w:id="517" w:name="_Toc294460302"/>
      <w:bookmarkStart w:id="518" w:name="_Toc294460560"/>
      <w:bookmarkStart w:id="519" w:name="_Toc294460047"/>
      <w:bookmarkStart w:id="520" w:name="_Toc294460303"/>
      <w:bookmarkStart w:id="521" w:name="_Toc294460561"/>
      <w:bookmarkStart w:id="522" w:name="_Toc294460048"/>
      <w:bookmarkStart w:id="523" w:name="_Toc294460304"/>
      <w:bookmarkStart w:id="524" w:name="_Toc294460562"/>
      <w:bookmarkStart w:id="525" w:name="_Toc294460050"/>
      <w:bookmarkStart w:id="526" w:name="_Toc294460306"/>
      <w:bookmarkStart w:id="527" w:name="_Toc294460564"/>
      <w:bookmarkStart w:id="528" w:name="_Toc294460051"/>
      <w:bookmarkStart w:id="529" w:name="_Toc294460307"/>
      <w:bookmarkStart w:id="530" w:name="_Toc294460565"/>
      <w:bookmarkStart w:id="531" w:name="_Toc294460052"/>
      <w:bookmarkStart w:id="532" w:name="_Toc294460308"/>
      <w:bookmarkStart w:id="533" w:name="_Toc294460566"/>
      <w:bookmarkStart w:id="534" w:name="_Toc294460053"/>
      <w:bookmarkStart w:id="535" w:name="_Toc294460309"/>
      <w:bookmarkStart w:id="536" w:name="_Toc294460567"/>
      <w:bookmarkStart w:id="537" w:name="_Toc294460054"/>
      <w:bookmarkStart w:id="538" w:name="_Toc294460310"/>
      <w:bookmarkStart w:id="539" w:name="_Toc294460568"/>
      <w:bookmarkStart w:id="540" w:name="_Toc294460055"/>
      <w:bookmarkStart w:id="541" w:name="_Toc294460311"/>
      <w:bookmarkStart w:id="542" w:name="_Toc294460569"/>
      <w:bookmarkStart w:id="543" w:name="_Toc294460056"/>
      <w:bookmarkStart w:id="544" w:name="_Toc294460312"/>
      <w:bookmarkStart w:id="545" w:name="_Toc294460570"/>
      <w:bookmarkStart w:id="546" w:name="_Toc294460057"/>
      <w:bookmarkStart w:id="547" w:name="_Toc294460313"/>
      <w:bookmarkStart w:id="548" w:name="_Toc294460571"/>
      <w:bookmarkStart w:id="549" w:name="_Toc294460058"/>
      <w:bookmarkStart w:id="550" w:name="_Toc294460314"/>
      <w:bookmarkStart w:id="551" w:name="_Toc294460572"/>
      <w:bookmarkStart w:id="552" w:name="_Toc294460059"/>
      <w:bookmarkStart w:id="553" w:name="_Toc294460315"/>
      <w:bookmarkStart w:id="554" w:name="_Toc294460573"/>
      <w:bookmarkStart w:id="555" w:name="_Toc294460060"/>
      <w:bookmarkStart w:id="556" w:name="_Toc294460316"/>
      <w:bookmarkStart w:id="557" w:name="_Toc294460574"/>
      <w:bookmarkStart w:id="558" w:name="_Toc294460061"/>
      <w:bookmarkStart w:id="559" w:name="_Toc294460317"/>
      <w:bookmarkStart w:id="560" w:name="_Toc294460575"/>
      <w:bookmarkStart w:id="561" w:name="_Toc294460062"/>
      <w:bookmarkStart w:id="562" w:name="_Toc294460318"/>
      <w:bookmarkStart w:id="563" w:name="_Toc294460576"/>
      <w:bookmarkStart w:id="564" w:name="_Toc294460063"/>
      <w:bookmarkStart w:id="565" w:name="_Toc294460319"/>
      <w:bookmarkStart w:id="566" w:name="_Toc294460577"/>
      <w:bookmarkStart w:id="567" w:name="_Toc294460064"/>
      <w:bookmarkStart w:id="568" w:name="_Toc294460320"/>
      <w:bookmarkStart w:id="569" w:name="_Toc294460578"/>
      <w:bookmarkStart w:id="570" w:name="_Toc294460065"/>
      <w:bookmarkStart w:id="571" w:name="_Toc294460321"/>
      <w:bookmarkStart w:id="572" w:name="_Toc294460579"/>
      <w:bookmarkStart w:id="573" w:name="_Toc294460066"/>
      <w:bookmarkStart w:id="574" w:name="_Toc294460322"/>
      <w:bookmarkStart w:id="575" w:name="_Toc294460580"/>
      <w:bookmarkStart w:id="576" w:name="_Toc294460067"/>
      <w:bookmarkStart w:id="577" w:name="_Toc294460323"/>
      <w:bookmarkStart w:id="578" w:name="_Toc294460581"/>
      <w:bookmarkStart w:id="579" w:name="_Toc294460068"/>
      <w:bookmarkStart w:id="580" w:name="_Toc294460324"/>
      <w:bookmarkStart w:id="581" w:name="_Toc294460582"/>
      <w:bookmarkStart w:id="582" w:name="_Toc294460069"/>
      <w:bookmarkStart w:id="583" w:name="_Toc294460325"/>
      <w:bookmarkStart w:id="584" w:name="_Toc294460583"/>
      <w:bookmarkStart w:id="585" w:name="_Toc294460070"/>
      <w:bookmarkStart w:id="586" w:name="_Toc294460326"/>
      <w:bookmarkStart w:id="587" w:name="_Toc294460584"/>
      <w:bookmarkStart w:id="588" w:name="_Toc294460071"/>
      <w:bookmarkStart w:id="589" w:name="_Toc294460327"/>
      <w:bookmarkStart w:id="590" w:name="_Toc294460467"/>
      <w:bookmarkStart w:id="591" w:name="_Toc294460585"/>
      <w:bookmarkStart w:id="592" w:name="_Toc294460072"/>
      <w:bookmarkStart w:id="593" w:name="_Toc294460328"/>
      <w:bookmarkStart w:id="594" w:name="_Toc294460586"/>
      <w:bookmarkStart w:id="595" w:name="_Toc294460073"/>
      <w:bookmarkStart w:id="596" w:name="_Toc294460329"/>
      <w:bookmarkStart w:id="597" w:name="_Toc294460587"/>
      <w:bookmarkStart w:id="598" w:name="_Toc294460074"/>
      <w:bookmarkStart w:id="599" w:name="_Toc294460330"/>
      <w:bookmarkStart w:id="600" w:name="_Toc294460588"/>
      <w:bookmarkStart w:id="601" w:name="_Toc292548471"/>
      <w:bookmarkStart w:id="602" w:name="_Toc292548524"/>
      <w:bookmarkStart w:id="603" w:name="_Toc294460075"/>
      <w:bookmarkStart w:id="604" w:name="_Toc294460331"/>
      <w:bookmarkStart w:id="605" w:name="_Toc294460589"/>
      <w:bookmarkStart w:id="606" w:name="_Toc294460076"/>
      <w:bookmarkStart w:id="607" w:name="_Toc294460332"/>
      <w:bookmarkStart w:id="608" w:name="_Toc294460590"/>
      <w:bookmarkStart w:id="609" w:name="_Toc294460077"/>
      <w:bookmarkStart w:id="610" w:name="_Toc294460333"/>
      <w:bookmarkStart w:id="611" w:name="_Toc294460591"/>
      <w:bookmarkStart w:id="612" w:name="_Toc294460078"/>
      <w:bookmarkStart w:id="613" w:name="_Toc294460334"/>
      <w:bookmarkStart w:id="614" w:name="_Toc294460592"/>
      <w:bookmarkStart w:id="615" w:name="_Toc294460079"/>
      <w:bookmarkStart w:id="616" w:name="_Toc294460335"/>
      <w:bookmarkStart w:id="617" w:name="_Toc294460593"/>
      <w:bookmarkStart w:id="618" w:name="_Toc294460080"/>
      <w:bookmarkStart w:id="619" w:name="_Toc294460336"/>
      <w:bookmarkStart w:id="620" w:name="_Toc294460594"/>
      <w:bookmarkStart w:id="621" w:name="_Toc294460081"/>
      <w:bookmarkStart w:id="622" w:name="_Toc294460337"/>
      <w:bookmarkStart w:id="623" w:name="_Toc294460595"/>
      <w:bookmarkStart w:id="624" w:name="_Toc294460082"/>
      <w:bookmarkStart w:id="625" w:name="_Toc294460338"/>
      <w:bookmarkStart w:id="626" w:name="_Toc294460596"/>
      <w:bookmarkStart w:id="627" w:name="_Toc294460083"/>
      <w:bookmarkStart w:id="628" w:name="_Toc294460339"/>
      <w:bookmarkStart w:id="629" w:name="_Toc294460597"/>
      <w:bookmarkStart w:id="630" w:name="_Toc294460084"/>
      <w:bookmarkStart w:id="631" w:name="_Toc294460340"/>
      <w:bookmarkStart w:id="632" w:name="_Toc294460598"/>
      <w:bookmarkStart w:id="633" w:name="_Toc294460085"/>
      <w:bookmarkStart w:id="634" w:name="_Toc294460341"/>
      <w:bookmarkStart w:id="635" w:name="_Toc294460599"/>
      <w:bookmarkStart w:id="636" w:name="_Toc294460086"/>
      <w:bookmarkStart w:id="637" w:name="_Toc294460342"/>
      <w:bookmarkStart w:id="638" w:name="_Toc294460600"/>
      <w:bookmarkStart w:id="639" w:name="_Toc294460087"/>
      <w:bookmarkStart w:id="640" w:name="_Toc294460343"/>
      <w:bookmarkStart w:id="641" w:name="_Toc294460601"/>
      <w:bookmarkStart w:id="642" w:name="_Toc294460088"/>
      <w:bookmarkStart w:id="643" w:name="_Toc294460344"/>
      <w:bookmarkStart w:id="644" w:name="_Toc294460602"/>
      <w:bookmarkStart w:id="645" w:name="_Toc294460089"/>
      <w:bookmarkStart w:id="646" w:name="_Toc294460345"/>
      <w:bookmarkStart w:id="647" w:name="_Toc294460603"/>
      <w:bookmarkStart w:id="648" w:name="_Toc294460090"/>
      <w:bookmarkStart w:id="649" w:name="_Toc294460346"/>
      <w:bookmarkStart w:id="650" w:name="_Toc294460604"/>
      <w:bookmarkStart w:id="651" w:name="_Toc294460091"/>
      <w:bookmarkStart w:id="652" w:name="_Toc294460347"/>
      <w:bookmarkStart w:id="653" w:name="_Toc294460605"/>
      <w:bookmarkStart w:id="654" w:name="_Toc294460092"/>
      <w:bookmarkStart w:id="655" w:name="_Toc294460348"/>
      <w:bookmarkStart w:id="656" w:name="_Toc294460606"/>
      <w:bookmarkStart w:id="657" w:name="_Toc294460093"/>
      <w:bookmarkStart w:id="658" w:name="_Toc294460349"/>
      <w:bookmarkStart w:id="659" w:name="_Toc294460607"/>
      <w:bookmarkStart w:id="660" w:name="_Toc294460094"/>
      <w:bookmarkStart w:id="661" w:name="_Toc294460350"/>
      <w:bookmarkStart w:id="662" w:name="_Toc294460608"/>
      <w:bookmarkStart w:id="663" w:name="_Toc294460095"/>
      <w:bookmarkStart w:id="664" w:name="_Toc294460351"/>
      <w:bookmarkStart w:id="665" w:name="_Toc294460609"/>
      <w:bookmarkStart w:id="666" w:name="_Toc294460096"/>
      <w:bookmarkStart w:id="667" w:name="_Toc294460352"/>
      <w:bookmarkStart w:id="668" w:name="_Toc294460610"/>
      <w:bookmarkStart w:id="669" w:name="_Toc294460097"/>
      <w:bookmarkStart w:id="670" w:name="_Toc294460353"/>
      <w:bookmarkStart w:id="671" w:name="_Toc294460611"/>
      <w:bookmarkStart w:id="672" w:name="_Toc294460098"/>
      <w:bookmarkStart w:id="673" w:name="_Toc294460354"/>
      <w:bookmarkStart w:id="674" w:name="_Toc294460612"/>
      <w:bookmarkStart w:id="675" w:name="_Toc294460099"/>
      <w:bookmarkStart w:id="676" w:name="_Toc294460355"/>
      <w:bookmarkStart w:id="677" w:name="_Toc294460613"/>
      <w:bookmarkStart w:id="678" w:name="_Toc294460100"/>
      <w:bookmarkStart w:id="679" w:name="_Toc294460356"/>
      <w:bookmarkStart w:id="680" w:name="_Toc294460614"/>
      <w:bookmarkStart w:id="681" w:name="_Toc294460101"/>
      <w:bookmarkStart w:id="682" w:name="_Toc294460357"/>
      <w:bookmarkStart w:id="683" w:name="_Toc294460615"/>
      <w:bookmarkStart w:id="684" w:name="_Toc294460102"/>
      <w:bookmarkStart w:id="685" w:name="_Toc294460358"/>
      <w:bookmarkStart w:id="686" w:name="_Toc294460616"/>
      <w:bookmarkStart w:id="687" w:name="_Toc294460103"/>
      <w:bookmarkStart w:id="688" w:name="_Toc294460359"/>
      <w:bookmarkStart w:id="689" w:name="_Toc294460617"/>
      <w:bookmarkStart w:id="690" w:name="_Toc294460104"/>
      <w:bookmarkStart w:id="691" w:name="_Toc294460360"/>
      <w:bookmarkStart w:id="692" w:name="_Toc294460618"/>
      <w:bookmarkStart w:id="693" w:name="_Toc294460105"/>
      <w:bookmarkStart w:id="694" w:name="_Toc294460361"/>
      <w:bookmarkStart w:id="695" w:name="_Toc294460619"/>
      <w:bookmarkStart w:id="696" w:name="_Toc294460106"/>
      <w:bookmarkStart w:id="697" w:name="_Toc294460362"/>
      <w:bookmarkStart w:id="698" w:name="_Toc294460620"/>
      <w:bookmarkStart w:id="699" w:name="_Toc294460107"/>
      <w:bookmarkStart w:id="700" w:name="_Toc294460363"/>
      <w:bookmarkStart w:id="701" w:name="_Toc294460621"/>
      <w:bookmarkStart w:id="702" w:name="_Toc294460108"/>
      <w:bookmarkStart w:id="703" w:name="_Toc294460364"/>
      <w:bookmarkStart w:id="704" w:name="_Toc294460622"/>
      <w:bookmarkStart w:id="705" w:name="_Toc294460109"/>
      <w:bookmarkStart w:id="706" w:name="_Toc294460365"/>
      <w:bookmarkStart w:id="707" w:name="_Toc294460623"/>
      <w:bookmarkStart w:id="708" w:name="_Toc294460110"/>
      <w:bookmarkStart w:id="709" w:name="_Toc294460366"/>
      <w:bookmarkStart w:id="710" w:name="_Toc294460624"/>
      <w:bookmarkStart w:id="711" w:name="_Toc294460111"/>
      <w:bookmarkStart w:id="712" w:name="_Toc294460367"/>
      <w:bookmarkStart w:id="713" w:name="_Toc294460625"/>
      <w:bookmarkStart w:id="714" w:name="_Toc294460112"/>
      <w:bookmarkStart w:id="715" w:name="_Toc294460368"/>
      <w:bookmarkStart w:id="716" w:name="_Toc294460626"/>
      <w:bookmarkStart w:id="717" w:name="_Toc294460113"/>
      <w:bookmarkStart w:id="718" w:name="_Toc294460369"/>
      <w:bookmarkStart w:id="719" w:name="_Toc294460627"/>
      <w:bookmarkStart w:id="720" w:name="_Toc294460114"/>
      <w:bookmarkStart w:id="721" w:name="_Toc294460370"/>
      <w:bookmarkStart w:id="722" w:name="_Toc294460628"/>
      <w:bookmarkStart w:id="723" w:name="_Toc294460115"/>
      <w:bookmarkStart w:id="724" w:name="_Toc294460371"/>
      <w:bookmarkStart w:id="725" w:name="_Toc294460629"/>
      <w:bookmarkStart w:id="726" w:name="_Toc294460116"/>
      <w:bookmarkStart w:id="727" w:name="_Toc294460372"/>
      <w:bookmarkStart w:id="728" w:name="_Toc294460630"/>
      <w:bookmarkStart w:id="729" w:name="_Toc294460117"/>
      <w:bookmarkStart w:id="730" w:name="_Toc294460373"/>
      <w:bookmarkStart w:id="731" w:name="_Toc294460631"/>
      <w:bookmarkStart w:id="732" w:name="_Toc294460118"/>
      <w:bookmarkStart w:id="733" w:name="_Toc294460374"/>
      <w:bookmarkStart w:id="734" w:name="_Toc294460632"/>
      <w:bookmarkStart w:id="735" w:name="_Toc294460119"/>
      <w:bookmarkStart w:id="736" w:name="_Toc294460375"/>
      <w:bookmarkStart w:id="737" w:name="_Toc294460633"/>
      <w:bookmarkStart w:id="738" w:name="_Toc294460120"/>
      <w:bookmarkStart w:id="739" w:name="_Toc294460376"/>
      <w:bookmarkStart w:id="740" w:name="_Toc294460634"/>
      <w:bookmarkStart w:id="741" w:name="_Toc294460121"/>
      <w:bookmarkStart w:id="742" w:name="_Toc294460377"/>
      <w:bookmarkStart w:id="743" w:name="_Toc294460635"/>
      <w:bookmarkStart w:id="744" w:name="_Toc294460122"/>
      <w:bookmarkStart w:id="745" w:name="_Toc294460378"/>
      <w:bookmarkStart w:id="746" w:name="_Toc294460636"/>
      <w:bookmarkStart w:id="747" w:name="_Toc294460123"/>
      <w:bookmarkStart w:id="748" w:name="_Toc294460379"/>
      <w:bookmarkStart w:id="749" w:name="_Toc294460637"/>
      <w:bookmarkStart w:id="750" w:name="_Toc294460124"/>
      <w:bookmarkStart w:id="751" w:name="_Toc294460380"/>
      <w:bookmarkStart w:id="752" w:name="_Toc294460638"/>
      <w:bookmarkStart w:id="753" w:name="_Toc294460125"/>
      <w:bookmarkStart w:id="754" w:name="_Toc294460381"/>
      <w:bookmarkStart w:id="755" w:name="_Toc294460639"/>
      <w:bookmarkStart w:id="756" w:name="_Toc294460126"/>
      <w:bookmarkStart w:id="757" w:name="_Toc294460382"/>
      <w:bookmarkStart w:id="758" w:name="_Toc294460640"/>
      <w:bookmarkStart w:id="759" w:name="_Toc294460127"/>
      <w:bookmarkStart w:id="760" w:name="_Toc294460383"/>
      <w:bookmarkStart w:id="761" w:name="_Toc294460641"/>
      <w:bookmarkStart w:id="762" w:name="_Toc294460128"/>
      <w:bookmarkStart w:id="763" w:name="_Toc294460384"/>
      <w:bookmarkStart w:id="764" w:name="_Toc294460642"/>
      <w:bookmarkStart w:id="765" w:name="_Toc294460129"/>
      <w:bookmarkStart w:id="766" w:name="_Toc294460385"/>
      <w:bookmarkStart w:id="767" w:name="_Toc294460643"/>
      <w:bookmarkStart w:id="768" w:name="_Toc294460130"/>
      <w:bookmarkStart w:id="769" w:name="_Toc294460386"/>
      <w:bookmarkStart w:id="770" w:name="_Toc294460644"/>
      <w:bookmarkStart w:id="771" w:name="_Toc294460131"/>
      <w:bookmarkStart w:id="772" w:name="_Toc294460387"/>
      <w:bookmarkStart w:id="773" w:name="_Toc294460645"/>
      <w:bookmarkStart w:id="774" w:name="_Toc294460132"/>
      <w:bookmarkStart w:id="775" w:name="_Toc294460388"/>
      <w:bookmarkStart w:id="776" w:name="_Toc294460646"/>
      <w:bookmarkStart w:id="777" w:name="_Toc294460133"/>
      <w:bookmarkStart w:id="778" w:name="_Toc294460389"/>
      <w:bookmarkStart w:id="779" w:name="_Toc294460647"/>
      <w:bookmarkStart w:id="780" w:name="_Toc294460134"/>
      <w:bookmarkStart w:id="781" w:name="_Toc294460390"/>
      <w:bookmarkStart w:id="782" w:name="_Toc294460648"/>
      <w:bookmarkStart w:id="783" w:name="_Toc294460135"/>
      <w:bookmarkStart w:id="784" w:name="_Toc294460391"/>
      <w:bookmarkStart w:id="785" w:name="_Toc294460649"/>
      <w:bookmarkStart w:id="786" w:name="_Toc294460136"/>
      <w:bookmarkStart w:id="787" w:name="_Toc294460392"/>
      <w:bookmarkStart w:id="788" w:name="_Toc294460650"/>
      <w:bookmarkStart w:id="789" w:name="_Toc294460137"/>
      <w:bookmarkStart w:id="790" w:name="_Toc294460393"/>
      <w:bookmarkStart w:id="791" w:name="_Toc294460651"/>
      <w:bookmarkStart w:id="792" w:name="_Toc294460138"/>
      <w:bookmarkStart w:id="793" w:name="_Toc294460394"/>
      <w:bookmarkStart w:id="794" w:name="_Toc294460652"/>
      <w:bookmarkStart w:id="795" w:name="_Toc294460139"/>
      <w:bookmarkStart w:id="796" w:name="_Toc294460395"/>
      <w:bookmarkStart w:id="797" w:name="_Toc294460653"/>
      <w:bookmarkStart w:id="798" w:name="_Toc294460140"/>
      <w:bookmarkStart w:id="799" w:name="_Toc294460396"/>
      <w:bookmarkStart w:id="800" w:name="_Toc294460654"/>
      <w:bookmarkStart w:id="801" w:name="_Toc294460141"/>
      <w:bookmarkStart w:id="802" w:name="_Toc294460397"/>
      <w:bookmarkStart w:id="803" w:name="_Toc294460655"/>
      <w:bookmarkStart w:id="804" w:name="_Toc294460142"/>
      <w:bookmarkStart w:id="805" w:name="_Toc294460398"/>
      <w:bookmarkStart w:id="806" w:name="_Toc294460656"/>
      <w:bookmarkStart w:id="807" w:name="_Toc294460143"/>
      <w:bookmarkStart w:id="808" w:name="_Toc294460399"/>
      <w:bookmarkStart w:id="809" w:name="_Toc294460657"/>
      <w:bookmarkStart w:id="810" w:name="_Toc294460144"/>
      <w:bookmarkStart w:id="811" w:name="_Toc294460400"/>
      <w:bookmarkStart w:id="812" w:name="_Toc294460658"/>
      <w:bookmarkStart w:id="813" w:name="_Toc294460145"/>
      <w:bookmarkStart w:id="814" w:name="_Toc294460401"/>
      <w:bookmarkStart w:id="815" w:name="_Toc294460659"/>
      <w:bookmarkStart w:id="816" w:name="_Toc294460146"/>
      <w:bookmarkStart w:id="817" w:name="_Toc294460402"/>
      <w:bookmarkStart w:id="818" w:name="_Toc294460660"/>
      <w:bookmarkStart w:id="819" w:name="_Toc294460147"/>
      <w:bookmarkStart w:id="820" w:name="_Toc294460403"/>
      <w:bookmarkStart w:id="821" w:name="_Toc294460661"/>
      <w:bookmarkStart w:id="822" w:name="_Toc294460148"/>
      <w:bookmarkStart w:id="823" w:name="_Toc294460404"/>
      <w:bookmarkStart w:id="824" w:name="_Toc294460662"/>
      <w:bookmarkStart w:id="825" w:name="_Toc294460149"/>
      <w:bookmarkStart w:id="826" w:name="_Toc294460405"/>
      <w:bookmarkStart w:id="827" w:name="_Toc294460663"/>
      <w:bookmarkStart w:id="828" w:name="_Toc294460150"/>
      <w:bookmarkStart w:id="829" w:name="_Toc294460406"/>
      <w:bookmarkStart w:id="830" w:name="_Toc294460664"/>
      <w:bookmarkStart w:id="831" w:name="_Toc294460151"/>
      <w:bookmarkStart w:id="832" w:name="_Toc294460407"/>
      <w:bookmarkStart w:id="833" w:name="_Toc294460665"/>
      <w:bookmarkStart w:id="834" w:name="_Toc294460152"/>
      <w:bookmarkStart w:id="835" w:name="_Toc294460408"/>
      <w:bookmarkStart w:id="836" w:name="_Toc294460666"/>
      <w:bookmarkStart w:id="837" w:name="_Toc294460153"/>
      <w:bookmarkStart w:id="838" w:name="_Toc294460409"/>
      <w:bookmarkStart w:id="839" w:name="_Toc294460667"/>
      <w:bookmarkStart w:id="840" w:name="_Toc294460154"/>
      <w:bookmarkStart w:id="841" w:name="_Toc294460410"/>
      <w:bookmarkStart w:id="842" w:name="_Toc294460668"/>
      <w:bookmarkStart w:id="843" w:name="_Toc294460155"/>
      <w:bookmarkStart w:id="844" w:name="_Toc294460411"/>
      <w:bookmarkStart w:id="845" w:name="_Toc294460669"/>
      <w:bookmarkStart w:id="846" w:name="_Toc294460156"/>
      <w:bookmarkStart w:id="847" w:name="_Toc294460412"/>
      <w:bookmarkStart w:id="848" w:name="_Toc294460670"/>
      <w:bookmarkStart w:id="849" w:name="_Toc294460157"/>
      <w:bookmarkStart w:id="850" w:name="_Toc294460413"/>
      <w:bookmarkStart w:id="851" w:name="_Toc294460671"/>
      <w:bookmarkStart w:id="852" w:name="_Toc294460158"/>
      <w:bookmarkStart w:id="853" w:name="_Toc294460414"/>
      <w:bookmarkStart w:id="854" w:name="_Toc294460672"/>
      <w:bookmarkStart w:id="855" w:name="_Toc294460159"/>
      <w:bookmarkStart w:id="856" w:name="_Toc294460415"/>
      <w:bookmarkStart w:id="857" w:name="_Toc294460673"/>
      <w:bookmarkStart w:id="858" w:name="_Toc294460160"/>
      <w:bookmarkStart w:id="859" w:name="_Toc294460416"/>
      <w:bookmarkStart w:id="860" w:name="_Toc294460674"/>
      <w:bookmarkStart w:id="861" w:name="_Toc294460161"/>
      <w:bookmarkStart w:id="862" w:name="_Toc294460417"/>
      <w:bookmarkStart w:id="863" w:name="_Toc294460675"/>
      <w:bookmarkStart w:id="864" w:name="_Toc294460162"/>
      <w:bookmarkStart w:id="865" w:name="_Toc294460418"/>
      <w:bookmarkStart w:id="866" w:name="_Toc294460676"/>
      <w:bookmarkStart w:id="867" w:name="_Toc294460163"/>
      <w:bookmarkStart w:id="868" w:name="_Toc294460419"/>
      <w:bookmarkStart w:id="869" w:name="_Toc294460677"/>
      <w:bookmarkStart w:id="870" w:name="_Toc294460164"/>
      <w:bookmarkStart w:id="871" w:name="_Toc294460420"/>
      <w:bookmarkStart w:id="872" w:name="_Toc294460678"/>
      <w:bookmarkStart w:id="873" w:name="_Toc294460165"/>
      <w:bookmarkStart w:id="874" w:name="_Toc294460421"/>
      <w:bookmarkStart w:id="875" w:name="_Toc294460679"/>
      <w:bookmarkStart w:id="876" w:name="_Toc294460166"/>
      <w:bookmarkStart w:id="877" w:name="_Toc294460422"/>
      <w:bookmarkStart w:id="878" w:name="_Toc294460680"/>
      <w:bookmarkStart w:id="879" w:name="_Toc294460167"/>
      <w:bookmarkStart w:id="880" w:name="_Toc294460423"/>
      <w:bookmarkStart w:id="881" w:name="_Toc294460681"/>
      <w:bookmarkStart w:id="882" w:name="_Toc294460168"/>
      <w:bookmarkStart w:id="883" w:name="_Toc294460424"/>
      <w:bookmarkStart w:id="884" w:name="_Toc294460682"/>
      <w:bookmarkStart w:id="885" w:name="_Toc294460169"/>
      <w:bookmarkStart w:id="886" w:name="_Toc294460425"/>
      <w:bookmarkStart w:id="887" w:name="_Toc294460683"/>
      <w:bookmarkStart w:id="888" w:name="_Toc294460170"/>
      <w:bookmarkStart w:id="889" w:name="_Toc294460426"/>
      <w:bookmarkStart w:id="890" w:name="_Toc294460684"/>
      <w:bookmarkStart w:id="891" w:name="_Toc294460171"/>
      <w:bookmarkStart w:id="892" w:name="_Toc294460427"/>
      <w:bookmarkStart w:id="893" w:name="_Toc294460685"/>
      <w:bookmarkStart w:id="894" w:name="_Toc294460172"/>
      <w:bookmarkStart w:id="895" w:name="_Toc294460428"/>
      <w:bookmarkStart w:id="896" w:name="_Toc294460686"/>
      <w:bookmarkStart w:id="897" w:name="_Toc294460173"/>
      <w:bookmarkStart w:id="898" w:name="_Toc294460429"/>
      <w:bookmarkStart w:id="899" w:name="_Toc294460687"/>
      <w:bookmarkStart w:id="900" w:name="_Toc294460174"/>
      <w:bookmarkStart w:id="901" w:name="_Toc294460430"/>
      <w:bookmarkStart w:id="902" w:name="_Toc294460688"/>
      <w:bookmarkStart w:id="903" w:name="_Toc294460175"/>
      <w:bookmarkStart w:id="904" w:name="_Toc294460431"/>
      <w:bookmarkStart w:id="905" w:name="_Toc294460689"/>
      <w:bookmarkStart w:id="906" w:name="_Toc294460176"/>
      <w:bookmarkStart w:id="907" w:name="_Toc294460432"/>
      <w:bookmarkStart w:id="908" w:name="_Toc294460690"/>
      <w:bookmarkStart w:id="909" w:name="_Toc294460177"/>
      <w:bookmarkStart w:id="910" w:name="_Toc294460433"/>
      <w:bookmarkStart w:id="911" w:name="_Toc294460691"/>
      <w:bookmarkStart w:id="912" w:name="_Toc294460178"/>
      <w:bookmarkStart w:id="913" w:name="_Toc294460434"/>
      <w:bookmarkStart w:id="914" w:name="_Toc294460692"/>
      <w:bookmarkStart w:id="915" w:name="_Toc294460179"/>
      <w:bookmarkStart w:id="916" w:name="_Toc294460435"/>
      <w:bookmarkStart w:id="917" w:name="_Toc294460693"/>
      <w:bookmarkStart w:id="918" w:name="_Toc294460180"/>
      <w:bookmarkStart w:id="919" w:name="_Toc294460436"/>
      <w:bookmarkStart w:id="920" w:name="_Toc294460694"/>
      <w:bookmarkStart w:id="921" w:name="_Toc294460181"/>
      <w:bookmarkStart w:id="922" w:name="_Toc294460437"/>
      <w:bookmarkStart w:id="923" w:name="_Toc294460695"/>
      <w:bookmarkStart w:id="924" w:name="_Toc294460182"/>
      <w:bookmarkStart w:id="925" w:name="_Toc294460438"/>
      <w:bookmarkStart w:id="926" w:name="_Toc294460696"/>
      <w:bookmarkStart w:id="927" w:name="_Toc294460183"/>
      <w:bookmarkStart w:id="928" w:name="_Toc294460439"/>
      <w:bookmarkStart w:id="929" w:name="_Toc294460697"/>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lastRenderedPageBreak/>
        <w:br/>
      </w:r>
      <w:bookmarkStart w:id="930" w:name="_Toc379605706"/>
      <w:r w:rsidR="001602F1">
        <w:t xml:space="preserve">IMPLEMENTASI DAN </w:t>
      </w:r>
      <w:r w:rsidR="00AC1EEB">
        <w:t>PENGEMBANGAN PROTOTIPE</w:t>
      </w:r>
      <w:bookmarkEnd w:id="930"/>
    </w:p>
    <w:p w14:paraId="51C70388" w14:textId="77777777" w:rsidR="00AF65DC" w:rsidRDefault="00AF65DC" w:rsidP="00AF65DC">
      <w:pPr>
        <w:pStyle w:val="Heading2"/>
      </w:pPr>
      <w:bookmarkStart w:id="931" w:name="_Toc294460185"/>
      <w:bookmarkStart w:id="932" w:name="_Toc294460441"/>
      <w:bookmarkStart w:id="933" w:name="_Toc294460699"/>
      <w:bookmarkStart w:id="934" w:name="_Toc294460186"/>
      <w:bookmarkStart w:id="935" w:name="_Toc294460442"/>
      <w:bookmarkStart w:id="936" w:name="_Toc294460700"/>
      <w:bookmarkStart w:id="937" w:name="_Toc294460187"/>
      <w:bookmarkStart w:id="938" w:name="_Toc294460443"/>
      <w:bookmarkStart w:id="939" w:name="_Toc294460701"/>
      <w:bookmarkStart w:id="940" w:name="_Toc294460188"/>
      <w:bookmarkStart w:id="941" w:name="_Toc294460444"/>
      <w:bookmarkStart w:id="942" w:name="_Toc294460702"/>
      <w:bookmarkStart w:id="943" w:name="_Toc294460189"/>
      <w:bookmarkStart w:id="944" w:name="_Toc294460445"/>
      <w:bookmarkStart w:id="945" w:name="_Toc294460703"/>
      <w:bookmarkStart w:id="946" w:name="_Toc294460190"/>
      <w:bookmarkStart w:id="947" w:name="_Toc294460446"/>
      <w:bookmarkStart w:id="948" w:name="_Toc294460704"/>
      <w:bookmarkStart w:id="949" w:name="_Toc379605707"/>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roofErr w:type="spellStart"/>
      <w:r>
        <w:t>Implementasi</w:t>
      </w:r>
      <w:proofErr w:type="spellEnd"/>
      <w:r>
        <w:t xml:space="preserve"> Basis Data</w:t>
      </w:r>
      <w:bookmarkEnd w:id="949"/>
    </w:p>
    <w:p w14:paraId="5ADF49C7" w14:textId="77777777" w:rsidR="00AF65DC" w:rsidRDefault="00AF65DC" w:rsidP="00AF65DC">
      <w:pPr>
        <w:pStyle w:val="Heading2"/>
      </w:pPr>
      <w:bookmarkStart w:id="950" w:name="_Toc379605708"/>
      <w:proofErr w:type="spellStart"/>
      <w:r>
        <w:t>Implementasi</w:t>
      </w:r>
      <w:proofErr w:type="spellEnd"/>
      <w:r>
        <w:t xml:space="preserve"> </w:t>
      </w:r>
      <w:proofErr w:type="spellStart"/>
      <w:r>
        <w:t>Sistem</w:t>
      </w:r>
      <w:bookmarkEnd w:id="950"/>
      <w:proofErr w:type="spellEnd"/>
    </w:p>
    <w:p w14:paraId="431E3B2C" w14:textId="77777777" w:rsidR="00AF65DC" w:rsidRDefault="00AF65DC" w:rsidP="00AF65DC">
      <w:pPr>
        <w:pStyle w:val="Heading2"/>
        <w:rPr>
          <w:i/>
        </w:rPr>
      </w:pPr>
      <w:bookmarkStart w:id="951" w:name="_Toc379605709"/>
      <w:proofErr w:type="spellStart"/>
      <w:r>
        <w:t>Pengembangan</w:t>
      </w:r>
      <w:proofErr w:type="spellEnd"/>
      <w:r>
        <w:t xml:space="preserve"> Modul </w:t>
      </w:r>
      <w:r w:rsidR="007E1F4D">
        <w:rPr>
          <w:i/>
        </w:rPr>
        <w:t>Hello</w:t>
      </w:r>
      <w:bookmarkEnd w:id="951"/>
    </w:p>
    <w:p w14:paraId="79D0E5B1" w14:textId="77777777" w:rsidR="00B970F5" w:rsidRDefault="00B970F5" w:rsidP="00CB46E3">
      <w:pPr>
        <w:pStyle w:val="Heading3"/>
      </w:pPr>
      <w:bookmarkStart w:id="952" w:name="_Toc379605710"/>
      <w:proofErr w:type="spellStart"/>
      <w:r>
        <w:t>Algoritma</w:t>
      </w:r>
      <w:proofErr w:type="spellEnd"/>
      <w:r>
        <w:t xml:space="preserve"> </w:t>
      </w:r>
      <w:r w:rsidR="007E1F4D">
        <w:t>Hello</w:t>
      </w:r>
      <w:bookmarkEnd w:id="952"/>
    </w:p>
    <w:p w14:paraId="5E08A7EB" w14:textId="77777777" w:rsidR="007E1F4D" w:rsidRPr="00225C38" w:rsidRDefault="007E1F4D" w:rsidP="007E1F4D">
      <w:pPr>
        <w:rPr>
          <w:rFonts w:eastAsia="Times New Roman"/>
          <w:b/>
          <w:bCs/>
          <w:szCs w:val="26"/>
        </w:rPr>
      </w:pPr>
      <w:proofErr w:type="spellStart"/>
      <w:r w:rsidRPr="00A8652E">
        <w:t>Nulla</w:t>
      </w:r>
      <w:proofErr w:type="spellEnd"/>
      <w:r w:rsidRPr="00A8652E">
        <w:t xml:space="preserve"> </w:t>
      </w:r>
      <w:proofErr w:type="spellStart"/>
      <w:r w:rsidRPr="00A8652E">
        <w:t>purus</w:t>
      </w:r>
      <w:proofErr w:type="spellEnd"/>
      <w:r w:rsidRPr="00A8652E">
        <w:t xml:space="preserve"> eros, </w:t>
      </w:r>
      <w:proofErr w:type="spellStart"/>
      <w:r w:rsidRPr="00A8652E">
        <w:t>eleifend</w:t>
      </w:r>
      <w:proofErr w:type="spellEnd"/>
      <w:r w:rsidRPr="00A8652E">
        <w:t xml:space="preserve"> </w:t>
      </w:r>
      <w:proofErr w:type="spellStart"/>
      <w:r w:rsidRPr="00A8652E">
        <w:t>ut</w:t>
      </w:r>
      <w:proofErr w:type="spellEnd"/>
      <w:r w:rsidRPr="00A8652E">
        <w:t xml:space="preserve"> </w:t>
      </w:r>
      <w:proofErr w:type="spellStart"/>
      <w:r w:rsidRPr="00A8652E">
        <w:t>congue</w:t>
      </w:r>
      <w:proofErr w:type="spellEnd"/>
      <w:r w:rsidRPr="00A8652E">
        <w:t xml:space="preserve"> </w:t>
      </w:r>
      <w:proofErr w:type="spellStart"/>
      <w:r w:rsidRPr="00A8652E">
        <w:t>mollis</w:t>
      </w:r>
      <w:proofErr w:type="spellEnd"/>
      <w:r w:rsidRPr="00A8652E">
        <w:t xml:space="preserve">, </w:t>
      </w:r>
      <w:proofErr w:type="spellStart"/>
      <w:r w:rsidRPr="00A8652E">
        <w:t>mattis</w:t>
      </w:r>
      <w:proofErr w:type="spellEnd"/>
      <w:r w:rsidRPr="00A8652E">
        <w:t xml:space="preserve"> id </w:t>
      </w:r>
      <w:proofErr w:type="spellStart"/>
      <w:r w:rsidRPr="00A8652E">
        <w:t>justo</w:t>
      </w:r>
      <w:proofErr w:type="spellEnd"/>
      <w:r w:rsidRPr="00A8652E">
        <w:t xml:space="preserve">. Nam </w:t>
      </w:r>
      <w:proofErr w:type="spellStart"/>
      <w:r w:rsidRPr="00A8652E">
        <w:t>malesuada</w:t>
      </w:r>
      <w:proofErr w:type="spellEnd"/>
      <w:r w:rsidRPr="00A8652E">
        <w:t xml:space="preserve">, diam </w:t>
      </w:r>
      <w:proofErr w:type="spellStart"/>
      <w:r w:rsidRPr="00A8652E">
        <w:t>eget</w:t>
      </w:r>
      <w:proofErr w:type="spellEnd"/>
      <w:r w:rsidRPr="00A8652E">
        <w:t xml:space="preserve"> </w:t>
      </w:r>
      <w:proofErr w:type="spellStart"/>
      <w:r w:rsidRPr="00A8652E">
        <w:t>varius</w:t>
      </w:r>
      <w:proofErr w:type="spellEnd"/>
      <w:r w:rsidRPr="00A8652E">
        <w:t xml:space="preserve"> gravida, </w:t>
      </w:r>
      <w:proofErr w:type="spellStart"/>
      <w:r w:rsidRPr="00A8652E">
        <w:t>augue</w:t>
      </w:r>
      <w:proofErr w:type="spellEnd"/>
      <w:r w:rsidRPr="00A8652E">
        <w:t xml:space="preserve"> libero </w:t>
      </w:r>
      <w:proofErr w:type="spellStart"/>
      <w:r w:rsidRPr="00A8652E">
        <w:t>sagittis</w:t>
      </w:r>
      <w:proofErr w:type="spellEnd"/>
      <w:r w:rsidRPr="00A8652E">
        <w:t xml:space="preserve"> </w:t>
      </w:r>
      <w:proofErr w:type="spellStart"/>
      <w:r w:rsidRPr="00A8652E">
        <w:t>odio</w:t>
      </w:r>
      <w:proofErr w:type="spellEnd"/>
      <w:r w:rsidRPr="00A8652E">
        <w:t xml:space="preserve">, at </w:t>
      </w:r>
      <w:proofErr w:type="spellStart"/>
      <w:r w:rsidRPr="00A8652E">
        <w:t>tristique</w:t>
      </w:r>
      <w:proofErr w:type="spellEnd"/>
      <w:r w:rsidRPr="00A8652E">
        <w:t xml:space="preserve"> </w:t>
      </w:r>
      <w:proofErr w:type="spellStart"/>
      <w:r w:rsidRPr="00A8652E">
        <w:t>enim</w:t>
      </w:r>
      <w:proofErr w:type="spellEnd"/>
      <w:r w:rsidRPr="00A8652E">
        <w:t xml:space="preserve"> nisi </w:t>
      </w:r>
      <w:proofErr w:type="spellStart"/>
      <w:r w:rsidRPr="00A8652E">
        <w:t>eu</w:t>
      </w:r>
      <w:proofErr w:type="spellEnd"/>
      <w:r w:rsidRPr="00A8652E">
        <w:t xml:space="preserve"> </w:t>
      </w:r>
      <w:proofErr w:type="spellStart"/>
      <w:r w:rsidRPr="00A8652E">
        <w:t>nibh</w:t>
      </w:r>
      <w:proofErr w:type="spellEnd"/>
      <w:r w:rsidRPr="00A8652E">
        <w:t xml:space="preserve">. Integer </w:t>
      </w:r>
      <w:proofErr w:type="spellStart"/>
      <w:r w:rsidRPr="00A8652E">
        <w:t>sollicitudin</w:t>
      </w:r>
      <w:proofErr w:type="spellEnd"/>
      <w:r w:rsidRPr="00A8652E">
        <w:t xml:space="preserve"> cursus </w:t>
      </w:r>
      <w:proofErr w:type="spellStart"/>
      <w:r w:rsidRPr="00A8652E">
        <w:t>volutpat</w:t>
      </w:r>
      <w:proofErr w:type="spellEnd"/>
      <w:r w:rsidRPr="00A8652E">
        <w:t xml:space="preserve">. </w:t>
      </w:r>
      <w:proofErr w:type="spellStart"/>
      <w:r w:rsidRPr="00A8652E">
        <w:t>Suspendisse</w:t>
      </w:r>
      <w:proofErr w:type="spellEnd"/>
      <w:r w:rsidRPr="00A8652E">
        <w:t xml:space="preserve"> tempus, </w:t>
      </w:r>
      <w:proofErr w:type="spellStart"/>
      <w:r w:rsidRPr="00A8652E">
        <w:t>metus</w:t>
      </w:r>
      <w:proofErr w:type="spellEnd"/>
      <w:r w:rsidRPr="00A8652E">
        <w:t xml:space="preserve"> </w:t>
      </w:r>
      <w:proofErr w:type="spellStart"/>
      <w:r w:rsidRPr="00A8652E">
        <w:t>quis</w:t>
      </w:r>
      <w:proofErr w:type="spellEnd"/>
      <w:r w:rsidRPr="00A8652E">
        <w:t xml:space="preserve"> </w:t>
      </w:r>
      <w:proofErr w:type="spellStart"/>
      <w:r w:rsidRPr="00A8652E">
        <w:t>scelerisque</w:t>
      </w:r>
      <w:proofErr w:type="spellEnd"/>
      <w:r w:rsidRPr="00A8652E">
        <w:t xml:space="preserve"> auctor, libero </w:t>
      </w:r>
      <w:proofErr w:type="spellStart"/>
      <w:r w:rsidRPr="00A8652E">
        <w:t>justo</w:t>
      </w:r>
      <w:proofErr w:type="spellEnd"/>
      <w:r w:rsidRPr="00A8652E">
        <w:t xml:space="preserve"> </w:t>
      </w:r>
      <w:proofErr w:type="spellStart"/>
      <w:r w:rsidRPr="00A8652E">
        <w:t>laoreet</w:t>
      </w:r>
      <w:proofErr w:type="spellEnd"/>
      <w:r w:rsidRPr="00A8652E">
        <w:t xml:space="preserve"> </w:t>
      </w:r>
      <w:proofErr w:type="spellStart"/>
      <w:r w:rsidRPr="00A8652E">
        <w:t>leo</w:t>
      </w:r>
      <w:proofErr w:type="spellEnd"/>
      <w:r w:rsidRPr="00A8652E">
        <w:t xml:space="preserve">, ac </w:t>
      </w:r>
      <w:proofErr w:type="spellStart"/>
      <w:r w:rsidRPr="00A8652E">
        <w:t>iaculis</w:t>
      </w:r>
      <w:proofErr w:type="spellEnd"/>
      <w:r w:rsidRPr="00A8652E">
        <w:t xml:space="preserve"> </w:t>
      </w:r>
      <w:proofErr w:type="spellStart"/>
      <w:r w:rsidRPr="00A8652E">
        <w:t>augue</w:t>
      </w:r>
      <w:proofErr w:type="spellEnd"/>
      <w:r w:rsidRPr="00A8652E">
        <w:t xml:space="preserve"> </w:t>
      </w:r>
      <w:proofErr w:type="spellStart"/>
      <w:r w:rsidRPr="00A8652E">
        <w:t>turpis</w:t>
      </w:r>
      <w:proofErr w:type="spellEnd"/>
      <w:r w:rsidRPr="00A8652E">
        <w:t xml:space="preserve"> vel </w:t>
      </w:r>
      <w:proofErr w:type="spellStart"/>
      <w:r w:rsidRPr="00A8652E">
        <w:t>nibh</w:t>
      </w:r>
      <w:proofErr w:type="spellEnd"/>
      <w:r w:rsidRPr="00A8652E">
        <w:t xml:space="preserve">. </w:t>
      </w:r>
      <w:proofErr w:type="spellStart"/>
      <w:r w:rsidRPr="00A8652E">
        <w:t>Praesent</w:t>
      </w:r>
      <w:proofErr w:type="spellEnd"/>
      <w:r w:rsidRPr="00A8652E">
        <w:t xml:space="preserve"> </w:t>
      </w:r>
      <w:proofErr w:type="spellStart"/>
      <w:r w:rsidRPr="00A8652E">
        <w:t>ultrices</w:t>
      </w:r>
      <w:proofErr w:type="spellEnd"/>
      <w:r w:rsidRPr="00A8652E">
        <w:t xml:space="preserve"> </w:t>
      </w:r>
      <w:proofErr w:type="spellStart"/>
      <w:r w:rsidRPr="00A8652E">
        <w:t>tincidunt</w:t>
      </w:r>
      <w:proofErr w:type="spellEnd"/>
      <w:r w:rsidRPr="00A8652E">
        <w:t xml:space="preserve"> </w:t>
      </w:r>
      <w:proofErr w:type="spellStart"/>
      <w:r w:rsidRPr="00A8652E">
        <w:t>arcu</w:t>
      </w:r>
      <w:proofErr w:type="spellEnd"/>
      <w:r w:rsidRPr="00A8652E">
        <w:t xml:space="preserve"> vel </w:t>
      </w:r>
      <w:proofErr w:type="spellStart"/>
      <w:r w:rsidRPr="00A8652E">
        <w:t>volutpat</w:t>
      </w:r>
      <w:proofErr w:type="spellEnd"/>
      <w:r w:rsidRPr="00A8652E">
        <w:t xml:space="preserve">. Vestibulum ante ipsum </w:t>
      </w:r>
      <w:proofErr w:type="spellStart"/>
      <w:r w:rsidRPr="00A8652E">
        <w:t>primis</w:t>
      </w:r>
      <w:proofErr w:type="spellEnd"/>
      <w:r w:rsidRPr="00A8652E">
        <w:t xml:space="preserve"> in </w:t>
      </w:r>
      <w:proofErr w:type="spellStart"/>
      <w:r w:rsidRPr="00A8652E">
        <w:t>faucibus</w:t>
      </w:r>
      <w:proofErr w:type="spellEnd"/>
      <w:r w:rsidRPr="00A8652E">
        <w:t xml:space="preserve"> </w:t>
      </w:r>
      <w:proofErr w:type="spellStart"/>
      <w:r w:rsidRPr="00A8652E">
        <w:t>orci</w:t>
      </w:r>
      <w:proofErr w:type="spellEnd"/>
      <w:r w:rsidRPr="00A8652E">
        <w:t xml:space="preserve"> </w:t>
      </w:r>
      <w:proofErr w:type="spellStart"/>
      <w:r w:rsidRPr="00A8652E">
        <w:t>luctus</w:t>
      </w:r>
      <w:proofErr w:type="spellEnd"/>
      <w:r w:rsidRPr="00A8652E">
        <w:t xml:space="preserve"> et </w:t>
      </w:r>
      <w:proofErr w:type="spellStart"/>
      <w:r w:rsidRPr="00A8652E">
        <w:t>ultrices</w:t>
      </w:r>
      <w:proofErr w:type="spellEnd"/>
      <w:r w:rsidRPr="00A8652E">
        <w:t xml:space="preserve"> </w:t>
      </w:r>
      <w:proofErr w:type="spellStart"/>
      <w:r w:rsidRPr="00A8652E">
        <w:t>posuere</w:t>
      </w:r>
      <w:proofErr w:type="spellEnd"/>
      <w:r w:rsidRPr="00A8652E">
        <w:t xml:space="preserve"> </w:t>
      </w:r>
      <w:proofErr w:type="spellStart"/>
      <w:r w:rsidRPr="00A8652E">
        <w:t>cubilia</w:t>
      </w:r>
      <w:proofErr w:type="spellEnd"/>
      <w:r w:rsidRPr="00A8652E">
        <w:t xml:space="preserve"> </w:t>
      </w:r>
      <w:proofErr w:type="spellStart"/>
      <w:r w:rsidRPr="00A8652E">
        <w:t>Curae</w:t>
      </w:r>
      <w:proofErr w:type="spellEnd"/>
      <w:r w:rsidRPr="00A8652E">
        <w:t xml:space="preserve">; </w:t>
      </w:r>
      <w:proofErr w:type="spellStart"/>
      <w:r w:rsidRPr="00A8652E">
        <w:t>Nulla</w:t>
      </w:r>
      <w:proofErr w:type="spellEnd"/>
      <w:r w:rsidRPr="00A8652E">
        <w:t xml:space="preserve"> </w:t>
      </w:r>
      <w:proofErr w:type="spellStart"/>
      <w:r w:rsidRPr="00A8652E">
        <w:t>placerat</w:t>
      </w:r>
      <w:proofErr w:type="spellEnd"/>
      <w:r w:rsidRPr="00A8652E">
        <w:t xml:space="preserve"> </w:t>
      </w:r>
      <w:proofErr w:type="spellStart"/>
      <w:r w:rsidRPr="00A8652E">
        <w:t>hendrerit</w:t>
      </w:r>
      <w:proofErr w:type="spellEnd"/>
      <w:r w:rsidRPr="00A8652E">
        <w:t xml:space="preserve"> </w:t>
      </w:r>
      <w:proofErr w:type="spellStart"/>
      <w:r w:rsidRPr="00A8652E">
        <w:t>lacus</w:t>
      </w:r>
      <w:proofErr w:type="spellEnd"/>
      <w:r w:rsidRPr="00A8652E">
        <w:t xml:space="preserve">, in </w:t>
      </w:r>
      <w:proofErr w:type="spellStart"/>
      <w:r w:rsidRPr="00A8652E">
        <w:t>rhoncus</w:t>
      </w:r>
      <w:proofErr w:type="spellEnd"/>
      <w:r w:rsidRPr="00A8652E">
        <w:t xml:space="preserve"> </w:t>
      </w:r>
      <w:proofErr w:type="spellStart"/>
      <w:r w:rsidRPr="00A8652E">
        <w:t>elit</w:t>
      </w:r>
      <w:proofErr w:type="spellEnd"/>
      <w:r w:rsidRPr="00A8652E">
        <w:t xml:space="preserve"> </w:t>
      </w:r>
      <w:proofErr w:type="spellStart"/>
      <w:r w:rsidRPr="00A8652E">
        <w:t>ullamcorper</w:t>
      </w:r>
      <w:proofErr w:type="spellEnd"/>
      <w:r w:rsidRPr="00A8652E">
        <w:t xml:space="preserve"> </w:t>
      </w:r>
      <w:proofErr w:type="spellStart"/>
      <w:r w:rsidRPr="00A8652E">
        <w:t>eget</w:t>
      </w:r>
      <w:proofErr w:type="spellEnd"/>
      <w:r w:rsidRPr="00A8652E">
        <w:t xml:space="preserve">. Nunc </w:t>
      </w:r>
      <w:proofErr w:type="spellStart"/>
      <w:r w:rsidRPr="00A8652E">
        <w:t>congue</w:t>
      </w:r>
      <w:proofErr w:type="spellEnd"/>
      <w:r w:rsidRPr="00A8652E">
        <w:t xml:space="preserve"> </w:t>
      </w:r>
      <w:proofErr w:type="spellStart"/>
      <w:r w:rsidRPr="00A8652E">
        <w:t>ullamcorper</w:t>
      </w:r>
      <w:proofErr w:type="spellEnd"/>
      <w:r w:rsidRPr="00A8652E">
        <w:t xml:space="preserve"> </w:t>
      </w:r>
      <w:proofErr w:type="spellStart"/>
      <w:r w:rsidRPr="00A8652E">
        <w:t>suscipit</w:t>
      </w:r>
      <w:proofErr w:type="spellEnd"/>
      <w:r w:rsidRPr="00A8652E">
        <w:t xml:space="preserve">. </w:t>
      </w:r>
      <w:proofErr w:type="spellStart"/>
      <w:r w:rsidRPr="00A8652E">
        <w:t>Etiam</w:t>
      </w:r>
      <w:proofErr w:type="spellEnd"/>
      <w:r w:rsidRPr="00A8652E">
        <w:t xml:space="preserve"> </w:t>
      </w:r>
      <w:proofErr w:type="spellStart"/>
      <w:r w:rsidRPr="00A8652E">
        <w:t>quam</w:t>
      </w:r>
      <w:proofErr w:type="spellEnd"/>
      <w:r w:rsidRPr="00A8652E">
        <w:t xml:space="preserve"> mi, </w:t>
      </w:r>
      <w:proofErr w:type="spellStart"/>
      <w:r w:rsidRPr="00A8652E">
        <w:t>dignissim</w:t>
      </w:r>
      <w:proofErr w:type="spellEnd"/>
      <w:r w:rsidRPr="00A8652E">
        <w:t xml:space="preserve"> ac </w:t>
      </w:r>
      <w:proofErr w:type="spellStart"/>
      <w:r w:rsidRPr="00A8652E">
        <w:t>sodales</w:t>
      </w:r>
      <w:proofErr w:type="spellEnd"/>
      <w:r w:rsidRPr="00A8652E">
        <w:t xml:space="preserve"> in, </w:t>
      </w:r>
      <w:proofErr w:type="spellStart"/>
      <w:r w:rsidRPr="00A8652E">
        <w:t>rhoncus</w:t>
      </w:r>
      <w:proofErr w:type="spellEnd"/>
      <w:r w:rsidRPr="00A8652E">
        <w:t xml:space="preserve"> </w:t>
      </w:r>
      <w:proofErr w:type="spellStart"/>
      <w:r w:rsidRPr="00A8652E">
        <w:t>eget</w:t>
      </w:r>
      <w:proofErr w:type="spellEnd"/>
      <w:r w:rsidRPr="00A8652E">
        <w:t xml:space="preserve"> ipsum. Proin </w:t>
      </w:r>
      <w:proofErr w:type="spellStart"/>
      <w:r w:rsidRPr="00A8652E">
        <w:t>eu</w:t>
      </w:r>
      <w:proofErr w:type="spellEnd"/>
      <w:r w:rsidRPr="00A8652E">
        <w:t xml:space="preserve"> </w:t>
      </w:r>
      <w:proofErr w:type="spellStart"/>
      <w:r w:rsidRPr="00A8652E">
        <w:t>neque</w:t>
      </w:r>
      <w:proofErr w:type="spellEnd"/>
      <w:r w:rsidRPr="00A8652E">
        <w:t xml:space="preserve"> </w:t>
      </w:r>
      <w:proofErr w:type="spellStart"/>
      <w:r w:rsidRPr="00A8652E">
        <w:t>velit</w:t>
      </w:r>
      <w:proofErr w:type="spellEnd"/>
      <w:r w:rsidRPr="00A8652E">
        <w:t xml:space="preserve">. </w:t>
      </w:r>
      <w:proofErr w:type="spellStart"/>
      <w:r w:rsidRPr="00A8652E">
        <w:t>Praesent</w:t>
      </w:r>
      <w:proofErr w:type="spellEnd"/>
      <w:r w:rsidRPr="00A8652E">
        <w:t xml:space="preserve"> </w:t>
      </w:r>
      <w:proofErr w:type="spellStart"/>
      <w:r w:rsidRPr="00A8652E">
        <w:t>eu</w:t>
      </w:r>
      <w:proofErr w:type="spellEnd"/>
      <w:r w:rsidRPr="00A8652E">
        <w:t xml:space="preserve"> </w:t>
      </w:r>
      <w:proofErr w:type="spellStart"/>
      <w:r w:rsidRPr="00A8652E">
        <w:t>neque</w:t>
      </w:r>
      <w:proofErr w:type="spellEnd"/>
      <w:r w:rsidRPr="00A8652E">
        <w:t xml:space="preserve"> at lorem </w:t>
      </w:r>
      <w:proofErr w:type="spellStart"/>
      <w:r w:rsidRPr="00A8652E">
        <w:t>eleifend</w:t>
      </w:r>
      <w:proofErr w:type="spellEnd"/>
      <w:r w:rsidRPr="00A8652E">
        <w:t xml:space="preserve"> </w:t>
      </w:r>
      <w:proofErr w:type="spellStart"/>
      <w:r w:rsidRPr="00A8652E">
        <w:t>vulputate</w:t>
      </w:r>
      <w:proofErr w:type="spellEnd"/>
      <w:r w:rsidRPr="00A8652E">
        <w:t xml:space="preserve"> vitae at </w:t>
      </w:r>
      <w:proofErr w:type="spellStart"/>
      <w:r w:rsidRPr="00A8652E">
        <w:t>augue</w:t>
      </w:r>
      <w:proofErr w:type="spellEnd"/>
      <w:r w:rsidRPr="00A8652E">
        <w:t xml:space="preserve">. Nam </w:t>
      </w:r>
      <w:proofErr w:type="spellStart"/>
      <w:r w:rsidRPr="00A8652E">
        <w:t>malesuada</w:t>
      </w:r>
      <w:proofErr w:type="spellEnd"/>
      <w:r w:rsidRPr="00A8652E">
        <w:t xml:space="preserve"> ligula </w:t>
      </w:r>
      <w:proofErr w:type="spellStart"/>
      <w:r w:rsidRPr="00A8652E">
        <w:t>turpis</w:t>
      </w:r>
      <w:proofErr w:type="spellEnd"/>
      <w:r w:rsidRPr="00A8652E">
        <w:t xml:space="preserve">. Ut et </w:t>
      </w:r>
      <w:proofErr w:type="spellStart"/>
      <w:r w:rsidRPr="00A8652E">
        <w:t>tellus</w:t>
      </w:r>
      <w:proofErr w:type="spellEnd"/>
      <w:r w:rsidRPr="00A8652E">
        <w:t xml:space="preserve"> in </w:t>
      </w:r>
      <w:proofErr w:type="spellStart"/>
      <w:r w:rsidRPr="00A8652E">
        <w:t>felis</w:t>
      </w:r>
      <w:proofErr w:type="spellEnd"/>
      <w:r w:rsidRPr="00A8652E">
        <w:t xml:space="preserve"> </w:t>
      </w:r>
      <w:proofErr w:type="spellStart"/>
      <w:r w:rsidRPr="00A8652E">
        <w:t>facilisis</w:t>
      </w:r>
      <w:proofErr w:type="spellEnd"/>
      <w:r w:rsidRPr="00A8652E">
        <w:t xml:space="preserve"> </w:t>
      </w:r>
      <w:proofErr w:type="spellStart"/>
      <w:r w:rsidRPr="00A8652E">
        <w:t>sodales</w:t>
      </w:r>
      <w:proofErr w:type="spellEnd"/>
      <w:r w:rsidRPr="00A8652E">
        <w:t xml:space="preserve"> in vel </w:t>
      </w:r>
      <w:proofErr w:type="spellStart"/>
      <w:r w:rsidRPr="00A8652E">
        <w:t>tortor</w:t>
      </w:r>
      <w:proofErr w:type="spellEnd"/>
      <w:r w:rsidRPr="00A8652E">
        <w:t>.</w:t>
      </w:r>
    </w:p>
    <w:p w14:paraId="0D1EBC83" w14:textId="77777777" w:rsidR="00B970F5" w:rsidRDefault="00B970F5" w:rsidP="00B970F5">
      <w:pPr>
        <w:pStyle w:val="Algorithm"/>
      </w:pPr>
      <w:r>
        <w:t>Function Search</w:t>
      </w:r>
      <w:r w:rsidR="007E1F4D">
        <w:t xml:space="preserve"> </w:t>
      </w:r>
      <w:r>
        <w:t>(</w:t>
      </w:r>
      <w:r w:rsidR="007E1F4D">
        <w:t>Hello</w:t>
      </w:r>
      <w:r>
        <w:t>)</w:t>
      </w:r>
    </w:p>
    <w:p w14:paraId="6F32B4C5" w14:textId="77777777" w:rsidR="00B970F5" w:rsidRDefault="00B970F5">
      <w:pPr>
        <w:pStyle w:val="Algorithm"/>
        <w:keepNext/>
      </w:pPr>
      <w:r>
        <w:tab/>
        <w:t xml:space="preserve">Return </w:t>
      </w:r>
      <w:r w:rsidR="007E1F4D">
        <w:t>Hello</w:t>
      </w:r>
      <w:r>
        <w:t>;</w:t>
      </w:r>
    </w:p>
    <w:p w14:paraId="074DD8D7" w14:textId="77777777" w:rsidR="007E1F4D" w:rsidRDefault="007E1F4D" w:rsidP="00CB46E3">
      <w:pPr>
        <w:pStyle w:val="Caption"/>
      </w:pPr>
      <w:proofErr w:type="spellStart"/>
      <w:r>
        <w:t>Algoritma</w:t>
      </w:r>
      <w:proofErr w:type="spellEnd"/>
      <w:r>
        <w:t xml:space="preserve"> </w:t>
      </w:r>
      <w:fldSimple w:instr=" STYLEREF 1 \s ">
        <w:r>
          <w:rPr>
            <w:noProof/>
          </w:rPr>
          <w:t>4</w:t>
        </w:r>
      </w:fldSimple>
      <w:r>
        <w:t>.</w:t>
      </w:r>
      <w:fldSimple w:instr=" SEQ Algoritma \* ARABIC \s 1 ">
        <w:r>
          <w:rPr>
            <w:noProof/>
          </w:rPr>
          <w:t>1</w:t>
        </w:r>
      </w:fldSimple>
      <w:r>
        <w:t xml:space="preserve"> </w:t>
      </w:r>
      <w:proofErr w:type="spellStart"/>
      <w:r>
        <w:t>Algoritma</w:t>
      </w:r>
      <w:proofErr w:type="spellEnd"/>
      <w:r>
        <w:t xml:space="preserve"> Hello</w:t>
      </w:r>
    </w:p>
    <w:p w14:paraId="5084598A" w14:textId="77777777" w:rsidR="007E1F4D" w:rsidRPr="00CB46E3" w:rsidRDefault="007E1F4D" w:rsidP="00CB46E3"/>
    <w:p w14:paraId="006BEE22" w14:textId="77777777" w:rsidR="00AB516E" w:rsidRDefault="00AB516E" w:rsidP="001E0C7E">
      <w:pPr>
        <w:pStyle w:val="Heading1"/>
      </w:pPr>
      <w:bookmarkStart w:id="953" w:name="_Toc294460195"/>
      <w:bookmarkStart w:id="954" w:name="_Toc294460451"/>
      <w:bookmarkStart w:id="955" w:name="_Toc294460709"/>
      <w:bookmarkStart w:id="956" w:name="_Toc294460196"/>
      <w:bookmarkStart w:id="957" w:name="_Toc294460452"/>
      <w:bookmarkStart w:id="958" w:name="_Toc294460710"/>
      <w:bookmarkStart w:id="959" w:name="_Toc294460197"/>
      <w:bookmarkStart w:id="960" w:name="_Toc294460453"/>
      <w:bookmarkStart w:id="961" w:name="_Toc294460711"/>
      <w:bookmarkStart w:id="962" w:name="_Toc294460198"/>
      <w:bookmarkStart w:id="963" w:name="_Toc294460454"/>
      <w:bookmarkStart w:id="964" w:name="_Toc294460712"/>
      <w:bookmarkStart w:id="965" w:name="_Toc294460199"/>
      <w:bookmarkStart w:id="966" w:name="_Toc294460455"/>
      <w:bookmarkStart w:id="967" w:name="_Toc294460713"/>
      <w:bookmarkStart w:id="968" w:name="_Toc294460200"/>
      <w:bookmarkStart w:id="969" w:name="_Toc294460456"/>
      <w:bookmarkStart w:id="970" w:name="_Toc294460714"/>
      <w:bookmarkStart w:id="971" w:name="_Toc294460201"/>
      <w:bookmarkStart w:id="972" w:name="_Toc294460457"/>
      <w:bookmarkStart w:id="973" w:name="_Toc294460715"/>
      <w:bookmarkStart w:id="974" w:name="_Toc294460202"/>
      <w:bookmarkStart w:id="975" w:name="_Toc294460458"/>
      <w:bookmarkStart w:id="976" w:name="_Toc294460716"/>
      <w:bookmarkStart w:id="977" w:name="_Toc294460203"/>
      <w:bookmarkStart w:id="978" w:name="_Toc294460459"/>
      <w:bookmarkStart w:id="979" w:name="_Toc294460717"/>
      <w:bookmarkStart w:id="980" w:name="_Toc294460204"/>
      <w:bookmarkStart w:id="981" w:name="_Toc294460460"/>
      <w:bookmarkStart w:id="982" w:name="_Toc294460718"/>
      <w:bookmarkStart w:id="983" w:name="_Toc294460205"/>
      <w:bookmarkStart w:id="984" w:name="_Toc294460461"/>
      <w:bookmarkStart w:id="985" w:name="_Toc294460719"/>
      <w:bookmarkStart w:id="986" w:name="_Toc294460206"/>
      <w:bookmarkStart w:id="987" w:name="_Toc294460462"/>
      <w:bookmarkStart w:id="988" w:name="_Toc294460720"/>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r>
        <w:lastRenderedPageBreak/>
        <w:br/>
      </w:r>
      <w:bookmarkStart w:id="989" w:name="_Toc379605711"/>
      <w:r>
        <w:t>PENGUJIAN DAN EVALUASI</w:t>
      </w:r>
      <w:bookmarkEnd w:id="989"/>
    </w:p>
    <w:p w14:paraId="479B5083" w14:textId="77777777" w:rsidR="00AB516E" w:rsidRDefault="00AB516E" w:rsidP="00AB516E">
      <w:pPr>
        <w:sectPr w:rsidR="00AB516E" w:rsidSect="00AB516E">
          <w:headerReference w:type="default" r:id="rId16"/>
          <w:footerReference w:type="default" r:id="rId17"/>
          <w:headerReference w:type="first" r:id="rId18"/>
          <w:footerReference w:type="first" r:id="rId19"/>
          <w:pgSz w:w="11907" w:h="16839" w:code="9"/>
          <w:pgMar w:top="1701" w:right="1701" w:bottom="1701" w:left="2268" w:header="720" w:footer="720" w:gutter="0"/>
          <w:cols w:space="720"/>
          <w:titlePg/>
          <w:docGrid w:linePitch="360"/>
        </w:sectPr>
      </w:pPr>
    </w:p>
    <w:p w14:paraId="2C6C9A58" w14:textId="77777777" w:rsidR="00AB516E" w:rsidRDefault="00AB516E" w:rsidP="00AB516E">
      <w:pPr>
        <w:pStyle w:val="Heading1"/>
      </w:pPr>
      <w:r>
        <w:lastRenderedPageBreak/>
        <w:br/>
      </w:r>
      <w:bookmarkStart w:id="993" w:name="_Toc379605712"/>
      <w:r>
        <w:t>PENUTUP</w:t>
      </w:r>
      <w:bookmarkEnd w:id="993"/>
    </w:p>
    <w:p w14:paraId="5D69DE5C" w14:textId="77777777" w:rsidR="00AB516E" w:rsidRDefault="003A1694" w:rsidP="001E0C7E">
      <w:pPr>
        <w:sectPr w:rsidR="00AB516E" w:rsidSect="001E0C7E">
          <w:pgSz w:w="11907" w:h="16839" w:code="9"/>
          <w:pgMar w:top="1701" w:right="1701" w:bottom="1701" w:left="2268" w:header="720" w:footer="720" w:gutter="0"/>
          <w:cols w:space="720"/>
          <w:titlePg/>
          <w:docGrid w:linePitch="360"/>
        </w:sectPr>
      </w:pPr>
      <w:r>
        <w:br w:type="page"/>
      </w:r>
    </w:p>
    <w:p w14:paraId="418458B2" w14:textId="77777777" w:rsidR="003A1694" w:rsidRDefault="00AB516E" w:rsidP="001E0C7E">
      <w:pPr>
        <w:pStyle w:val="Heading1"/>
        <w:numPr>
          <w:ilvl w:val="0"/>
          <w:numId w:val="0"/>
        </w:numPr>
      </w:pPr>
      <w:bookmarkStart w:id="994" w:name="_Toc379605713"/>
      <w:r>
        <w:lastRenderedPageBreak/>
        <w:t>DAFTAR PUSTAKA</w:t>
      </w:r>
      <w:bookmarkEnd w:id="994"/>
    </w:p>
    <w:p w14:paraId="0D4B8660" w14:textId="77777777" w:rsidR="007E1F4D" w:rsidRDefault="000057B9">
      <w:pPr>
        <w:pStyle w:val="Bibliography"/>
        <w:ind w:left="720" w:hanging="720"/>
        <w:rPr>
          <w:noProof/>
        </w:rPr>
      </w:pPr>
      <w:r>
        <w:fldChar w:fldCharType="begin"/>
      </w:r>
      <w:r>
        <w:instrText xml:space="preserve"> BIBLIOGRAPHY  \l 1033 </w:instrText>
      </w:r>
      <w:r>
        <w:fldChar w:fldCharType="separate"/>
      </w:r>
      <w:r w:rsidR="007E1F4D">
        <w:rPr>
          <w:noProof/>
        </w:rPr>
        <w:t xml:space="preserve">Louvan, S. (2009). </w:t>
      </w:r>
      <w:r w:rsidR="007E1F4D">
        <w:rPr>
          <w:i/>
          <w:iCs/>
          <w:noProof/>
        </w:rPr>
        <w:t>Extracting The Main Content From Web Documents.</w:t>
      </w:r>
      <w:r w:rsidR="007E1F4D">
        <w:rPr>
          <w:noProof/>
        </w:rPr>
        <w:t xml:space="preserve"> Eindhoven: Eindhoven University of Technology.</w:t>
      </w:r>
    </w:p>
    <w:p w14:paraId="256EBEF5" w14:textId="3B66816B" w:rsidR="007E1F4D" w:rsidRDefault="007E1F4D">
      <w:pPr>
        <w:pStyle w:val="Bibliography"/>
        <w:ind w:left="720" w:hanging="720"/>
        <w:rPr>
          <w:noProof/>
        </w:rPr>
      </w:pPr>
      <w:r>
        <w:rPr>
          <w:noProof/>
        </w:rPr>
        <w:t xml:space="preserve">Natasha. (2010). </w:t>
      </w:r>
      <w:r>
        <w:rPr>
          <w:i/>
          <w:iCs/>
          <w:noProof/>
        </w:rPr>
        <w:t>Pengembangan Sistem Aggregator Berita Bahasa Indonesia Dengan Klasifikasi Berbasis Naive Bayes Dan Clustering Berbasis Non-Negative Matrix Factorization.</w:t>
      </w:r>
      <w:r>
        <w:rPr>
          <w:noProof/>
        </w:rPr>
        <w:t xml:space="preserve"> Depok: </w:t>
      </w:r>
      <w:del w:id="995" w:author="inacbg" w:date="2022-02-04T08:10:00Z">
        <w:r w:rsidDel="006D5672">
          <w:rPr>
            <w:noProof/>
          </w:rPr>
          <w:delText>Universitas Indonesia</w:delText>
        </w:r>
      </w:del>
      <w:ins w:id="996" w:author="inacbg" w:date="2022-02-04T08:10:00Z">
        <w:r w:rsidR="006D5672">
          <w:rPr>
            <w:noProof/>
          </w:rPr>
          <w:t>Institute Teknologi dan Bisnis Swadharma</w:t>
        </w:r>
      </w:ins>
      <w:r>
        <w:rPr>
          <w:noProof/>
        </w:rPr>
        <w:t>.</w:t>
      </w:r>
    </w:p>
    <w:p w14:paraId="24A08BAE" w14:textId="77777777" w:rsidR="000057B9" w:rsidRPr="00DB6071" w:rsidRDefault="000057B9">
      <w:r>
        <w:fldChar w:fldCharType="end"/>
      </w:r>
    </w:p>
    <w:sectPr w:rsidR="000057B9" w:rsidRPr="00DB6071" w:rsidSect="001E0C7E">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59B4" w14:textId="77777777" w:rsidR="002C0BF2" w:rsidRDefault="002C0BF2" w:rsidP="00FD216C">
      <w:pPr>
        <w:spacing w:after="0" w:line="240" w:lineRule="auto"/>
      </w:pPr>
      <w:r>
        <w:separator/>
      </w:r>
    </w:p>
  </w:endnote>
  <w:endnote w:type="continuationSeparator" w:id="0">
    <w:p w14:paraId="0BCD5992" w14:textId="77777777" w:rsidR="002C0BF2" w:rsidRDefault="002C0BF2" w:rsidP="00FD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E829" w14:textId="11F3DE3A" w:rsidR="00216D05" w:rsidRPr="001E0C7E" w:rsidRDefault="00216D05" w:rsidP="00FD216C">
    <w:pPr>
      <w:pStyle w:val="Footer"/>
      <w:jc w:val="right"/>
      <w:rPr>
        <w:rFonts w:ascii="Arial" w:hAnsi="Arial" w:cs="Arial"/>
        <w:b/>
        <w:sz w:val="14"/>
        <w:szCs w:val="20"/>
      </w:rPr>
    </w:pPr>
    <w:r w:rsidRPr="0053781A">
      <w:rPr>
        <w:rFonts w:ascii="Arial" w:hAnsi="Arial" w:cs="Arial"/>
        <w:b/>
        <w:sz w:val="20"/>
      </w:rPr>
      <w:ptab w:relativeTo="margin" w:alignment="center" w:leader="none"/>
    </w:r>
    <w:sdt>
      <w:sdtPr>
        <w:id w:val="983871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63A0">
          <w:rPr>
            <w:noProof/>
          </w:rPr>
          <w:t>xv</w:t>
        </w:r>
        <w:r>
          <w:rPr>
            <w:noProof/>
          </w:rPr>
          <w:fldChar w:fldCharType="end"/>
        </w:r>
      </w:sdtContent>
    </w:sdt>
    <w:r>
      <w:rPr>
        <w:noProof/>
      </w:rPr>
      <w:t xml:space="preserve"> </w:t>
    </w:r>
    <w:r w:rsidRPr="0053781A">
      <w:rPr>
        <w:rFonts w:ascii="Arial" w:hAnsi="Arial" w:cs="Arial"/>
        <w:b/>
        <w:sz w:val="20"/>
      </w:rPr>
      <w:ptab w:relativeTo="margin" w:alignment="right" w:leader="none"/>
    </w:r>
    <w:del w:id="29" w:author="Husni Mubarok" w:date="2022-01-27T13:50:00Z">
      <w:r w:rsidDel="00846E41">
        <w:rPr>
          <w:rFonts w:ascii="Arial" w:hAnsi="Arial" w:cs="Arial"/>
          <w:b/>
          <w:sz w:val="20"/>
        </w:rPr>
        <w:delText>Universitas Indonesia</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A760" w14:textId="0BB27657" w:rsidR="00216D05" w:rsidRPr="001E0C7E" w:rsidRDefault="00216D05" w:rsidP="00FD216C">
    <w:pPr>
      <w:pStyle w:val="Footer"/>
      <w:jc w:val="right"/>
      <w:rPr>
        <w:rFonts w:ascii="Arial" w:hAnsi="Arial" w:cs="Arial"/>
        <w:b/>
        <w:sz w:val="14"/>
        <w:szCs w:val="20"/>
      </w:rPr>
    </w:pPr>
    <w:r w:rsidRPr="0053781A">
      <w:rPr>
        <w:rFonts w:ascii="Arial" w:hAnsi="Arial" w:cs="Arial"/>
        <w:b/>
        <w:sz w:val="20"/>
      </w:rPr>
      <w:ptab w:relativeTo="margin" w:alignment="center" w:leader="none"/>
    </w:r>
    <w:r>
      <w:rPr>
        <w:noProof/>
      </w:rPr>
      <w:t xml:space="preserve"> </w:t>
    </w:r>
    <w:del w:id="990" w:author="Husni Mubarok" w:date="2022-01-27T14:03:00Z">
      <w:r w:rsidRPr="0053781A" w:rsidDel="0018406D">
        <w:rPr>
          <w:rFonts w:ascii="Arial" w:hAnsi="Arial" w:cs="Arial"/>
          <w:b/>
          <w:sz w:val="20"/>
        </w:rPr>
        <w:ptab w:relativeTo="margin" w:alignment="right" w:leader="none"/>
      </w:r>
      <w:r w:rsidDel="0018406D">
        <w:rPr>
          <w:rFonts w:ascii="Arial" w:hAnsi="Arial" w:cs="Arial"/>
          <w:b/>
          <w:sz w:val="20"/>
        </w:rPr>
        <w:delText>Universitas Indonesia</w:delText>
      </w:r>
    </w:del>
  </w:p>
  <w:p w14:paraId="2BAC3360" w14:textId="77777777" w:rsidR="00787A0A" w:rsidRDefault="00787A0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0B35" w14:textId="2FEFFAD8" w:rsidR="00216D05" w:rsidRDefault="00216D05">
    <w:pPr>
      <w:pStyle w:val="Footer"/>
    </w:pPr>
    <w:r>
      <w:ptab w:relativeTo="margin" w:alignment="center" w:leader="none"/>
    </w:r>
    <w:r>
      <w:fldChar w:fldCharType="begin"/>
    </w:r>
    <w:r>
      <w:instrText xml:space="preserve"> PAGE   \* MERGEFORMAT </w:instrText>
    </w:r>
    <w:r>
      <w:fldChar w:fldCharType="separate"/>
    </w:r>
    <w:r w:rsidR="001E63A0">
      <w:rPr>
        <w:noProof/>
      </w:rPr>
      <w:t>16</w:t>
    </w:r>
    <w:r>
      <w:rPr>
        <w:noProof/>
      </w:rPr>
      <w:fldChar w:fldCharType="end"/>
    </w:r>
    <w:r>
      <w:ptab w:relativeTo="margin" w:alignment="right" w:leader="none"/>
    </w:r>
    <w:del w:id="991" w:author="Husni Mubarok" w:date="2022-01-27T14:03:00Z">
      <w:r w:rsidRPr="001E0C7E" w:rsidDel="0018406D">
        <w:rPr>
          <w:rFonts w:ascii="Arial" w:hAnsi="Arial" w:cs="Arial"/>
          <w:b/>
          <w:sz w:val="21"/>
        </w:rPr>
        <w:delText>Universitas</w:delText>
      </w:r>
    </w:del>
    <w:r w:rsidRPr="001E0C7E">
      <w:rPr>
        <w:rFonts w:ascii="Arial" w:hAnsi="Arial" w:cs="Arial"/>
        <w:b/>
        <w:sz w:val="21"/>
      </w:rPr>
      <w:t xml:space="preserve"> </w:t>
    </w:r>
    <w:del w:id="992" w:author="Husni Mubarok" w:date="2022-01-27T14:03:00Z">
      <w:r w:rsidRPr="001E0C7E" w:rsidDel="0018406D">
        <w:rPr>
          <w:rFonts w:ascii="Arial" w:hAnsi="Arial" w:cs="Arial"/>
          <w:b/>
          <w:sz w:val="21"/>
        </w:rPr>
        <w:delText>Indonesia</w:delText>
      </w:r>
    </w:del>
  </w:p>
  <w:p w14:paraId="31A44308" w14:textId="77777777" w:rsidR="00787A0A" w:rsidRDefault="00787A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E95C" w14:textId="77777777" w:rsidR="002C0BF2" w:rsidRDefault="002C0BF2" w:rsidP="00FD216C">
      <w:pPr>
        <w:spacing w:after="0" w:line="240" w:lineRule="auto"/>
      </w:pPr>
      <w:r>
        <w:separator/>
      </w:r>
    </w:p>
  </w:footnote>
  <w:footnote w:type="continuationSeparator" w:id="0">
    <w:p w14:paraId="1E20EB64" w14:textId="77777777" w:rsidR="002C0BF2" w:rsidRDefault="002C0BF2" w:rsidP="00FD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F9F0" w14:textId="77777777" w:rsidR="00216D05" w:rsidRDefault="000B20F7" w:rsidP="00910F2E">
    <w:pPr>
      <w:pStyle w:val="Header"/>
      <w:jc w:val="right"/>
    </w:pPr>
    <w:sdt>
      <w:sdtPr>
        <w:id w:val="-729457005"/>
        <w:docPartObj>
          <w:docPartGallery w:val="Page Numbers (Top of Page)"/>
          <w:docPartUnique/>
        </w:docPartObj>
      </w:sdtPr>
      <w:sdtEndPr>
        <w:rPr>
          <w:noProof/>
        </w:rPr>
      </w:sdtEndPr>
      <w:sdtContent>
        <w:r w:rsidR="00216D05">
          <w:fldChar w:fldCharType="begin"/>
        </w:r>
        <w:r w:rsidR="00216D05">
          <w:instrText xml:space="preserve"> PAGE   \* MERGEFORMAT </w:instrText>
        </w:r>
        <w:r w:rsidR="00216D05">
          <w:fldChar w:fldCharType="separate"/>
        </w:r>
        <w:r w:rsidR="001E63A0">
          <w:rPr>
            <w:noProof/>
          </w:rPr>
          <w:t>20</w:t>
        </w:r>
        <w:r w:rsidR="00216D05">
          <w:rPr>
            <w:noProof/>
          </w:rPr>
          <w:fldChar w:fldCharType="end"/>
        </w:r>
      </w:sdtContent>
    </w:sdt>
    <w:r w:rsidR="00216D05" w:rsidDel="0053781A">
      <w:t xml:space="preserve"> </w:t>
    </w:r>
  </w:p>
  <w:p w14:paraId="662E45B8" w14:textId="77777777" w:rsidR="00787A0A" w:rsidRDefault="00787A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4727" w14:textId="77777777" w:rsidR="00216D05" w:rsidRDefault="00216D05">
    <w:pPr>
      <w:pStyle w:val="Header"/>
    </w:pPr>
  </w:p>
  <w:p w14:paraId="18CC7B62" w14:textId="77777777" w:rsidR="00787A0A" w:rsidRDefault="00787A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4CA82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4D46E6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7F08CF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30882D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464DF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E20E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A420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18F3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2A110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4A02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D6607"/>
    <w:multiLevelType w:val="hybridMultilevel"/>
    <w:tmpl w:val="B968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25DA6"/>
    <w:multiLevelType w:val="hybridMultilevel"/>
    <w:tmpl w:val="DDE40F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38F059E"/>
    <w:multiLevelType w:val="hybridMultilevel"/>
    <w:tmpl w:val="8214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A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400C2B"/>
    <w:multiLevelType w:val="hybridMultilevel"/>
    <w:tmpl w:val="6F6E622E"/>
    <w:lvl w:ilvl="0" w:tplc="80CEE130">
      <w:start w:val="1"/>
      <w:numFmt w:val="decimal"/>
      <w:lvlText w:val="%1"/>
      <w:lvlJc w:val="left"/>
      <w:pPr>
        <w:ind w:left="720" w:hanging="360"/>
      </w:pPr>
      <w:rPr>
        <w:rFonts w:cs="Times New Roman" w:hint="default"/>
        <w:b/>
        <w:caps w:val="0"/>
        <w:smallCaps w:val="0"/>
        <w:spacing w:val="60"/>
        <w:sz w:val="16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E6B7569"/>
    <w:multiLevelType w:val="hybridMultilevel"/>
    <w:tmpl w:val="386E4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E64FEC"/>
    <w:multiLevelType w:val="hybridMultilevel"/>
    <w:tmpl w:val="BFE66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2E3BC6"/>
    <w:multiLevelType w:val="hybridMultilevel"/>
    <w:tmpl w:val="9970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0C84"/>
    <w:multiLevelType w:val="hybridMultilevel"/>
    <w:tmpl w:val="CFBC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516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1559F9"/>
    <w:multiLevelType w:val="hybridMultilevel"/>
    <w:tmpl w:val="DE6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F3B9B"/>
    <w:multiLevelType w:val="hybridMultilevel"/>
    <w:tmpl w:val="DBCE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5106F"/>
    <w:multiLevelType w:val="hybridMultilevel"/>
    <w:tmpl w:val="6D4A2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462161"/>
    <w:multiLevelType w:val="hybridMultilevel"/>
    <w:tmpl w:val="859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40894"/>
    <w:multiLevelType w:val="hybridMultilevel"/>
    <w:tmpl w:val="7000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C6622"/>
    <w:multiLevelType w:val="hybridMultilevel"/>
    <w:tmpl w:val="062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93D3C"/>
    <w:multiLevelType w:val="multilevel"/>
    <w:tmpl w:val="011006AA"/>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696B96"/>
    <w:multiLevelType w:val="hybridMultilevel"/>
    <w:tmpl w:val="835CC6FC"/>
    <w:lvl w:ilvl="0" w:tplc="21623534">
      <w:start w:val="1"/>
      <w:numFmt w:val="decimal"/>
      <w:lvlText w:val="%1."/>
      <w:lvlJc w:val="left"/>
      <w:pPr>
        <w:ind w:left="720" w:hanging="360"/>
      </w:pPr>
      <w:rPr>
        <w:rFonts w:ascii="Times New Roman" w:hAnsi="Times New Roman" w:cs="Times New Roman" w:hint="default"/>
        <w:b/>
        <w:i w:val="0"/>
        <w:caps w:val="0"/>
        <w:smallCaps w:val="0"/>
        <w:spacing w:val="60"/>
        <w:sz w:val="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4890CEC"/>
    <w:multiLevelType w:val="hybridMultilevel"/>
    <w:tmpl w:val="BE66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3"/>
  </w:num>
  <w:num w:numId="15">
    <w:abstractNumId w:val="26"/>
  </w:num>
  <w:num w:numId="16">
    <w:abstractNumId w:val="24"/>
  </w:num>
  <w:num w:numId="17">
    <w:abstractNumId w:val="15"/>
  </w:num>
  <w:num w:numId="18">
    <w:abstractNumId w:val="18"/>
  </w:num>
  <w:num w:numId="19">
    <w:abstractNumId w:val="16"/>
  </w:num>
  <w:num w:numId="20">
    <w:abstractNumId w:val="12"/>
  </w:num>
  <w:num w:numId="21">
    <w:abstractNumId w:val="11"/>
  </w:num>
  <w:num w:numId="22">
    <w:abstractNumId w:val="17"/>
  </w:num>
  <w:num w:numId="23">
    <w:abstractNumId w:val="22"/>
  </w:num>
  <w:num w:numId="24">
    <w:abstractNumId w:val="10"/>
  </w:num>
  <w:num w:numId="25">
    <w:abstractNumId w:val="28"/>
  </w:num>
  <w:num w:numId="26">
    <w:abstractNumId w:val="20"/>
  </w:num>
  <w:num w:numId="27">
    <w:abstractNumId w:val="23"/>
  </w:num>
  <w:num w:numId="28">
    <w:abstractNumId w:val="21"/>
  </w:num>
  <w:num w:numId="2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acbg">
    <w15:presenceInfo w15:providerId="None" w15:userId="inacb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trackRevisions/>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E5BFD"/>
    <w:rsid w:val="00002ADB"/>
    <w:rsid w:val="00003E68"/>
    <w:rsid w:val="000057AD"/>
    <w:rsid w:val="000057B9"/>
    <w:rsid w:val="00031158"/>
    <w:rsid w:val="00040C38"/>
    <w:rsid w:val="00045089"/>
    <w:rsid w:val="00062042"/>
    <w:rsid w:val="00063AC7"/>
    <w:rsid w:val="0006681C"/>
    <w:rsid w:val="00070624"/>
    <w:rsid w:val="00070A03"/>
    <w:rsid w:val="000818F9"/>
    <w:rsid w:val="00096DBD"/>
    <w:rsid w:val="0009713B"/>
    <w:rsid w:val="000A0C9F"/>
    <w:rsid w:val="000B20F7"/>
    <w:rsid w:val="000B49FB"/>
    <w:rsid w:val="000C55C1"/>
    <w:rsid w:val="000D3926"/>
    <w:rsid w:val="000D67D8"/>
    <w:rsid w:val="000E73FB"/>
    <w:rsid w:val="000F09B6"/>
    <w:rsid w:val="00106DE2"/>
    <w:rsid w:val="00112D7B"/>
    <w:rsid w:val="00130471"/>
    <w:rsid w:val="001310DF"/>
    <w:rsid w:val="001315D4"/>
    <w:rsid w:val="00132EB8"/>
    <w:rsid w:val="00142885"/>
    <w:rsid w:val="00143EDD"/>
    <w:rsid w:val="001602F1"/>
    <w:rsid w:val="00176102"/>
    <w:rsid w:val="0018406D"/>
    <w:rsid w:val="00185A32"/>
    <w:rsid w:val="001873D6"/>
    <w:rsid w:val="00190906"/>
    <w:rsid w:val="001A02E9"/>
    <w:rsid w:val="001A2168"/>
    <w:rsid w:val="001A716F"/>
    <w:rsid w:val="001B109A"/>
    <w:rsid w:val="001E0C7E"/>
    <w:rsid w:val="001E63A0"/>
    <w:rsid w:val="001E6A09"/>
    <w:rsid w:val="00216859"/>
    <w:rsid w:val="00216D05"/>
    <w:rsid w:val="00221BB0"/>
    <w:rsid w:val="002236D7"/>
    <w:rsid w:val="002365E1"/>
    <w:rsid w:val="00237BEA"/>
    <w:rsid w:val="002469BC"/>
    <w:rsid w:val="00252635"/>
    <w:rsid w:val="0025704F"/>
    <w:rsid w:val="002834E8"/>
    <w:rsid w:val="002B2F24"/>
    <w:rsid w:val="002B510D"/>
    <w:rsid w:val="002B64CC"/>
    <w:rsid w:val="002B6835"/>
    <w:rsid w:val="002C0335"/>
    <w:rsid w:val="002C0BF2"/>
    <w:rsid w:val="002C3452"/>
    <w:rsid w:val="002C63AF"/>
    <w:rsid w:val="002D5271"/>
    <w:rsid w:val="002E0605"/>
    <w:rsid w:val="002F1324"/>
    <w:rsid w:val="00305519"/>
    <w:rsid w:val="00313F95"/>
    <w:rsid w:val="00317877"/>
    <w:rsid w:val="00322C74"/>
    <w:rsid w:val="0034799E"/>
    <w:rsid w:val="003577FC"/>
    <w:rsid w:val="00357B64"/>
    <w:rsid w:val="00363BD5"/>
    <w:rsid w:val="003642FA"/>
    <w:rsid w:val="0038471D"/>
    <w:rsid w:val="00386718"/>
    <w:rsid w:val="0039142B"/>
    <w:rsid w:val="003A1694"/>
    <w:rsid w:val="003A49C8"/>
    <w:rsid w:val="003A60B9"/>
    <w:rsid w:val="003B6E6A"/>
    <w:rsid w:val="003D3A27"/>
    <w:rsid w:val="0043113B"/>
    <w:rsid w:val="00436D80"/>
    <w:rsid w:val="004529C3"/>
    <w:rsid w:val="004654E1"/>
    <w:rsid w:val="004878FB"/>
    <w:rsid w:val="004963A3"/>
    <w:rsid w:val="00497588"/>
    <w:rsid w:val="004A146E"/>
    <w:rsid w:val="004A700E"/>
    <w:rsid w:val="004B0EBC"/>
    <w:rsid w:val="004C6220"/>
    <w:rsid w:val="004C673D"/>
    <w:rsid w:val="004D67AB"/>
    <w:rsid w:val="004D7A99"/>
    <w:rsid w:val="004F022C"/>
    <w:rsid w:val="004F4CD6"/>
    <w:rsid w:val="004F6859"/>
    <w:rsid w:val="00515511"/>
    <w:rsid w:val="00521F2F"/>
    <w:rsid w:val="005324EB"/>
    <w:rsid w:val="0053489E"/>
    <w:rsid w:val="00535609"/>
    <w:rsid w:val="0053781A"/>
    <w:rsid w:val="005453F3"/>
    <w:rsid w:val="005635A5"/>
    <w:rsid w:val="005654C8"/>
    <w:rsid w:val="0057269C"/>
    <w:rsid w:val="005754DF"/>
    <w:rsid w:val="00576063"/>
    <w:rsid w:val="005812EC"/>
    <w:rsid w:val="00587903"/>
    <w:rsid w:val="00595D20"/>
    <w:rsid w:val="005A1C8B"/>
    <w:rsid w:val="005A7478"/>
    <w:rsid w:val="005C5899"/>
    <w:rsid w:val="005C69DD"/>
    <w:rsid w:val="005D1815"/>
    <w:rsid w:val="005D3B78"/>
    <w:rsid w:val="005D4A04"/>
    <w:rsid w:val="005E0677"/>
    <w:rsid w:val="005E5653"/>
    <w:rsid w:val="005F35E0"/>
    <w:rsid w:val="005F6F62"/>
    <w:rsid w:val="00634638"/>
    <w:rsid w:val="006546BF"/>
    <w:rsid w:val="0068602B"/>
    <w:rsid w:val="00690142"/>
    <w:rsid w:val="00697C79"/>
    <w:rsid w:val="006B45E0"/>
    <w:rsid w:val="006B6957"/>
    <w:rsid w:val="006D2835"/>
    <w:rsid w:val="006D5672"/>
    <w:rsid w:val="007002C9"/>
    <w:rsid w:val="007053C9"/>
    <w:rsid w:val="00717FEA"/>
    <w:rsid w:val="007374DE"/>
    <w:rsid w:val="0077594C"/>
    <w:rsid w:val="00787A0A"/>
    <w:rsid w:val="007913DD"/>
    <w:rsid w:val="007B19BD"/>
    <w:rsid w:val="007B480D"/>
    <w:rsid w:val="007C54C5"/>
    <w:rsid w:val="007D0096"/>
    <w:rsid w:val="007E1F4D"/>
    <w:rsid w:val="007E5BFD"/>
    <w:rsid w:val="00802D5D"/>
    <w:rsid w:val="00816D81"/>
    <w:rsid w:val="008233F7"/>
    <w:rsid w:val="008374F5"/>
    <w:rsid w:val="00846E41"/>
    <w:rsid w:val="008809AD"/>
    <w:rsid w:val="008A07B7"/>
    <w:rsid w:val="008C0A1B"/>
    <w:rsid w:val="00907B42"/>
    <w:rsid w:val="00910F2E"/>
    <w:rsid w:val="00924FEA"/>
    <w:rsid w:val="0092662F"/>
    <w:rsid w:val="0093710B"/>
    <w:rsid w:val="00975330"/>
    <w:rsid w:val="00996FEA"/>
    <w:rsid w:val="009B7E46"/>
    <w:rsid w:val="009C1545"/>
    <w:rsid w:val="009C7886"/>
    <w:rsid w:val="009C7EF4"/>
    <w:rsid w:val="009D3EED"/>
    <w:rsid w:val="009F36AB"/>
    <w:rsid w:val="009F6136"/>
    <w:rsid w:val="009F68C8"/>
    <w:rsid w:val="00A1720E"/>
    <w:rsid w:val="00A33DFC"/>
    <w:rsid w:val="00A36AEE"/>
    <w:rsid w:val="00A44481"/>
    <w:rsid w:val="00A462C2"/>
    <w:rsid w:val="00A46C89"/>
    <w:rsid w:val="00A5265A"/>
    <w:rsid w:val="00A71791"/>
    <w:rsid w:val="00A7221C"/>
    <w:rsid w:val="00A75298"/>
    <w:rsid w:val="00A8279F"/>
    <w:rsid w:val="00A8652E"/>
    <w:rsid w:val="00A91882"/>
    <w:rsid w:val="00AA3915"/>
    <w:rsid w:val="00AB192C"/>
    <w:rsid w:val="00AB3F49"/>
    <w:rsid w:val="00AB516E"/>
    <w:rsid w:val="00AC1EEB"/>
    <w:rsid w:val="00AF5CCC"/>
    <w:rsid w:val="00AF65DC"/>
    <w:rsid w:val="00B14500"/>
    <w:rsid w:val="00B149D4"/>
    <w:rsid w:val="00B2457E"/>
    <w:rsid w:val="00B319C0"/>
    <w:rsid w:val="00B36428"/>
    <w:rsid w:val="00B42D72"/>
    <w:rsid w:val="00B461E4"/>
    <w:rsid w:val="00B508D9"/>
    <w:rsid w:val="00B640A8"/>
    <w:rsid w:val="00B642C6"/>
    <w:rsid w:val="00B67499"/>
    <w:rsid w:val="00B72031"/>
    <w:rsid w:val="00B84BA5"/>
    <w:rsid w:val="00B95811"/>
    <w:rsid w:val="00B970F5"/>
    <w:rsid w:val="00BB25BD"/>
    <w:rsid w:val="00BB7967"/>
    <w:rsid w:val="00BC2B79"/>
    <w:rsid w:val="00C148F8"/>
    <w:rsid w:val="00C20C05"/>
    <w:rsid w:val="00C2396C"/>
    <w:rsid w:val="00C500F6"/>
    <w:rsid w:val="00C5065C"/>
    <w:rsid w:val="00C759A6"/>
    <w:rsid w:val="00C81977"/>
    <w:rsid w:val="00C83C0D"/>
    <w:rsid w:val="00C87AAD"/>
    <w:rsid w:val="00CA267E"/>
    <w:rsid w:val="00CB135B"/>
    <w:rsid w:val="00CB46E3"/>
    <w:rsid w:val="00CD3BA2"/>
    <w:rsid w:val="00CF25B9"/>
    <w:rsid w:val="00CF5ACD"/>
    <w:rsid w:val="00D002F4"/>
    <w:rsid w:val="00D01E7A"/>
    <w:rsid w:val="00D060BD"/>
    <w:rsid w:val="00D22C5D"/>
    <w:rsid w:val="00D30D95"/>
    <w:rsid w:val="00D429F3"/>
    <w:rsid w:val="00D52B4E"/>
    <w:rsid w:val="00D61E2B"/>
    <w:rsid w:val="00D70364"/>
    <w:rsid w:val="00D735FC"/>
    <w:rsid w:val="00D925D7"/>
    <w:rsid w:val="00DA2113"/>
    <w:rsid w:val="00DA4CCE"/>
    <w:rsid w:val="00DA7606"/>
    <w:rsid w:val="00DA7DF8"/>
    <w:rsid w:val="00DB4664"/>
    <w:rsid w:val="00DB6071"/>
    <w:rsid w:val="00DE6358"/>
    <w:rsid w:val="00E20E4F"/>
    <w:rsid w:val="00E31871"/>
    <w:rsid w:val="00E360AB"/>
    <w:rsid w:val="00E67FA4"/>
    <w:rsid w:val="00E834B8"/>
    <w:rsid w:val="00E83AAA"/>
    <w:rsid w:val="00EB138F"/>
    <w:rsid w:val="00EB58C9"/>
    <w:rsid w:val="00EB624D"/>
    <w:rsid w:val="00EB6BF5"/>
    <w:rsid w:val="00ED2DE0"/>
    <w:rsid w:val="00EE15FB"/>
    <w:rsid w:val="00EE28C2"/>
    <w:rsid w:val="00EE3A52"/>
    <w:rsid w:val="00EE687D"/>
    <w:rsid w:val="00EF2F66"/>
    <w:rsid w:val="00F0441D"/>
    <w:rsid w:val="00F168BF"/>
    <w:rsid w:val="00F16FD6"/>
    <w:rsid w:val="00F24EC1"/>
    <w:rsid w:val="00F35E69"/>
    <w:rsid w:val="00F43E15"/>
    <w:rsid w:val="00F47BFB"/>
    <w:rsid w:val="00F508B6"/>
    <w:rsid w:val="00F52F60"/>
    <w:rsid w:val="00F564B5"/>
    <w:rsid w:val="00F61F3A"/>
    <w:rsid w:val="00F76C4D"/>
    <w:rsid w:val="00F76CF0"/>
    <w:rsid w:val="00F85BBE"/>
    <w:rsid w:val="00F85E9D"/>
    <w:rsid w:val="00F94194"/>
    <w:rsid w:val="00F96E18"/>
    <w:rsid w:val="00F96E2A"/>
    <w:rsid w:val="00FD216C"/>
    <w:rsid w:val="00FD4F1D"/>
    <w:rsid w:val="00FE02AD"/>
    <w:rsid w:val="00FE39A2"/>
    <w:rsid w:val="00FE3E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66EB4596"/>
  <w15:docId w15:val="{B4B97933-66DD-4ABE-810D-42933616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C8"/>
    <w:pPr>
      <w:spacing w:after="200" w:line="360" w:lineRule="auto"/>
      <w:jc w:val="both"/>
    </w:pPr>
    <w:rPr>
      <w:rFonts w:ascii="Times New Roman" w:hAnsi="Times New Roman"/>
      <w:sz w:val="24"/>
      <w:szCs w:val="22"/>
      <w:lang w:eastAsia="ja-JP"/>
    </w:rPr>
  </w:style>
  <w:style w:type="paragraph" w:styleId="Heading1">
    <w:name w:val="heading 1"/>
    <w:basedOn w:val="Normal"/>
    <w:next w:val="Normal"/>
    <w:link w:val="Heading1Char"/>
    <w:uiPriority w:val="9"/>
    <w:qFormat/>
    <w:rsid w:val="00A8652E"/>
    <w:pPr>
      <w:keepNext/>
      <w:keepLines/>
      <w:pageBreakBefore/>
      <w:numPr>
        <w:numId w:val="15"/>
      </w:numPr>
      <w:spacing w:after="480"/>
      <w:jc w:val="center"/>
      <w:outlineLvl w:val="0"/>
    </w:pPr>
    <w:rPr>
      <w:rFonts w:eastAsia="Times New Roman"/>
      <w:b/>
      <w:bCs/>
      <w:caps/>
      <w:szCs w:val="28"/>
    </w:rPr>
  </w:style>
  <w:style w:type="paragraph" w:styleId="Heading2">
    <w:name w:val="heading 2"/>
    <w:basedOn w:val="Normal"/>
    <w:next w:val="Normal"/>
    <w:link w:val="Heading2Char"/>
    <w:uiPriority w:val="9"/>
    <w:unhideWhenUsed/>
    <w:qFormat/>
    <w:rsid w:val="00D01E7A"/>
    <w:pPr>
      <w:keepNext/>
      <w:keepLines/>
      <w:numPr>
        <w:ilvl w:val="1"/>
        <w:numId w:val="15"/>
      </w:numPr>
      <w:spacing w:before="240" w:after="240"/>
      <w:outlineLvl w:val="1"/>
    </w:pPr>
    <w:rPr>
      <w:rFonts w:eastAsia="Times New Roman"/>
      <w:b/>
      <w:bCs/>
      <w:szCs w:val="26"/>
    </w:rPr>
  </w:style>
  <w:style w:type="paragraph" w:styleId="Heading3">
    <w:name w:val="heading 3"/>
    <w:basedOn w:val="Normal"/>
    <w:next w:val="Normal"/>
    <w:link w:val="Heading3Char"/>
    <w:uiPriority w:val="9"/>
    <w:unhideWhenUsed/>
    <w:qFormat/>
    <w:rsid w:val="006B45E0"/>
    <w:pPr>
      <w:keepNext/>
      <w:keepLines/>
      <w:numPr>
        <w:ilvl w:val="2"/>
        <w:numId w:val="15"/>
      </w:numPr>
      <w:spacing w:before="240" w:after="240"/>
      <w:outlineLvl w:val="2"/>
    </w:pPr>
    <w:rPr>
      <w:rFonts w:eastAsia="Times New Roman"/>
      <w:b/>
      <w:bCs/>
    </w:rPr>
  </w:style>
  <w:style w:type="paragraph" w:styleId="Heading4">
    <w:name w:val="heading 4"/>
    <w:basedOn w:val="Normal"/>
    <w:next w:val="Normal"/>
    <w:link w:val="Heading4Char"/>
    <w:uiPriority w:val="9"/>
    <w:unhideWhenUsed/>
    <w:qFormat/>
    <w:locked/>
    <w:rsid w:val="000E73FB"/>
    <w:pPr>
      <w:keepNext/>
      <w:keepLines/>
      <w:numPr>
        <w:ilvl w:val="3"/>
        <w:numId w:val="15"/>
      </w:numPr>
      <w:spacing w:before="200" w:after="0"/>
      <w:ind w:left="0" w:firstLine="0"/>
      <w:outlineLvl w:val="3"/>
    </w:pPr>
    <w:rPr>
      <w:rFonts w:eastAsia="Times New Roman"/>
      <w:b/>
      <w:bCs/>
      <w:iCs/>
    </w:rPr>
  </w:style>
  <w:style w:type="paragraph" w:styleId="Heading5">
    <w:name w:val="heading 5"/>
    <w:basedOn w:val="Normal"/>
    <w:next w:val="Normal"/>
    <w:link w:val="Heading5Char"/>
    <w:uiPriority w:val="9"/>
    <w:semiHidden/>
    <w:unhideWhenUsed/>
    <w:qFormat/>
    <w:locked/>
    <w:rsid w:val="00D735FC"/>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locked/>
    <w:rsid w:val="00D735FC"/>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locked/>
    <w:rsid w:val="00D735FC"/>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locked/>
    <w:rsid w:val="00D735FC"/>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locked/>
    <w:rsid w:val="00D735FC"/>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8652E"/>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D01E7A"/>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EE3A52"/>
    <w:pPr>
      <w:spacing w:after="480" w:line="240" w:lineRule="auto"/>
      <w:jc w:val="center"/>
    </w:pPr>
    <w:rPr>
      <w:bCs/>
      <w:sz w:val="20"/>
      <w:szCs w:val="18"/>
    </w:rPr>
  </w:style>
  <w:style w:type="paragraph" w:styleId="BodyText">
    <w:name w:val="Body Text"/>
    <w:basedOn w:val="Normal"/>
    <w:link w:val="BodyTextChar"/>
    <w:uiPriority w:val="99"/>
    <w:rsid w:val="009C7886"/>
    <w:pPr>
      <w:spacing w:after="120"/>
    </w:p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pPr>
    <w:rPr>
      <w:rFonts w:ascii="Cambria" w:eastAsia="Times New Roman" w:hAnsi="Cambria"/>
      <w:i/>
      <w:iCs/>
      <w:color w:val="2DA2BF"/>
      <w:spacing w:val="15"/>
      <w:szCs w:val="24"/>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basedOn w:val="Normal"/>
    <w:link w:val="ListParagraphChar"/>
    <w:uiPriority w:val="34"/>
    <w:qFormat/>
    <w:rsid w:val="00D735FC"/>
    <w:pPr>
      <w:ind w:left="720"/>
      <w:contextualSpacing/>
    </w:pPr>
  </w:style>
  <w:style w:type="paragraph" w:styleId="Quote">
    <w:name w:val="Quote"/>
    <w:basedOn w:val="Normal"/>
    <w:next w:val="Normal"/>
    <w:link w:val="QuoteChar"/>
    <w:uiPriority w:val="29"/>
    <w:qFormat/>
    <w:rsid w:val="00D735FC"/>
    <w:rPr>
      <w:i/>
      <w:iCs/>
      <w:color w:val="000000"/>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p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p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rPr>
      <w:sz w:val="20"/>
      <w:szCs w:val="20"/>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jc w:val="center"/>
    </w:pPr>
    <w:rPr>
      <w:b/>
      <w:caps/>
    </w:rPr>
  </w:style>
  <w:style w:type="paragraph" w:customStyle="1" w:styleId="NormalIntro">
    <w:name w:val="Normal Intro"/>
    <w:basedOn w:val="Normal"/>
    <w:link w:val="NormalIntroChar"/>
    <w:qFormat/>
    <w:rsid w:val="002236D7"/>
    <w:pPr>
      <w:spacing w:after="0" w:line="276" w:lineRule="auto"/>
    </w:p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EB58C9"/>
    <w:pPr>
      <w:spacing w:before="200" w:after="0" w:line="276" w:lineRule="auto"/>
    </w:pPr>
    <w:rPr>
      <w:b/>
    </w:rPr>
  </w:style>
  <w:style w:type="paragraph" w:styleId="TOC2">
    <w:name w:val="toc 2"/>
    <w:basedOn w:val="Normal"/>
    <w:next w:val="Normal"/>
    <w:autoRedefine/>
    <w:uiPriority w:val="39"/>
    <w:locked/>
    <w:rsid w:val="00EB58C9"/>
    <w:pPr>
      <w:spacing w:after="0" w:line="276" w:lineRule="auto"/>
      <w:ind w:left="245"/>
    </w:pPr>
  </w:style>
  <w:style w:type="paragraph" w:styleId="TOC3">
    <w:name w:val="toc 3"/>
    <w:basedOn w:val="Normal"/>
    <w:next w:val="Normal"/>
    <w:autoRedefine/>
    <w:uiPriority w:val="39"/>
    <w:locked/>
    <w:rsid w:val="00EB58C9"/>
    <w:pPr>
      <w:tabs>
        <w:tab w:val="left" w:pos="1620"/>
        <w:tab w:val="right" w:leader="dot" w:pos="7928"/>
      </w:tabs>
      <w:spacing w:after="0" w:line="276" w:lineRule="auto"/>
      <w:ind w:left="900"/>
    </w:p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style>
  <w:style w:type="paragraph" w:styleId="Bibliography">
    <w:name w:val="Bibliography"/>
    <w:basedOn w:val="Normal"/>
    <w:next w:val="Normal"/>
    <w:uiPriority w:val="37"/>
    <w:unhideWhenUsed/>
    <w:rsid w:val="000057B9"/>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locked/>
    <w:rsid w:val="007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59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1">
    <w:name w:val="Medium List 1"/>
    <w:basedOn w:val="TableNormal"/>
    <w:uiPriority w:val="65"/>
    <w:rsid w:val="007759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243">
      <w:bodyDiv w:val="1"/>
      <w:marLeft w:val="0"/>
      <w:marRight w:val="0"/>
      <w:marTop w:val="0"/>
      <w:marBottom w:val="0"/>
      <w:divBdr>
        <w:top w:val="none" w:sz="0" w:space="0" w:color="auto"/>
        <w:left w:val="none" w:sz="0" w:space="0" w:color="auto"/>
        <w:bottom w:val="none" w:sz="0" w:space="0" w:color="auto"/>
        <w:right w:val="none" w:sz="0" w:space="0" w:color="auto"/>
      </w:divBdr>
    </w:div>
    <w:div w:id="356733805">
      <w:bodyDiv w:val="1"/>
      <w:marLeft w:val="0"/>
      <w:marRight w:val="0"/>
      <w:marTop w:val="0"/>
      <w:marBottom w:val="0"/>
      <w:divBdr>
        <w:top w:val="none" w:sz="0" w:space="0" w:color="auto"/>
        <w:left w:val="none" w:sz="0" w:space="0" w:color="auto"/>
        <w:bottom w:val="none" w:sz="0" w:space="0" w:color="auto"/>
        <w:right w:val="none" w:sz="0" w:space="0" w:color="auto"/>
      </w:divBdr>
    </w:div>
    <w:div w:id="876163435">
      <w:bodyDiv w:val="1"/>
      <w:marLeft w:val="0"/>
      <w:marRight w:val="0"/>
      <w:marTop w:val="0"/>
      <w:marBottom w:val="0"/>
      <w:divBdr>
        <w:top w:val="none" w:sz="0" w:space="0" w:color="auto"/>
        <w:left w:val="none" w:sz="0" w:space="0" w:color="auto"/>
        <w:bottom w:val="none" w:sz="0" w:space="0" w:color="auto"/>
        <w:right w:val="none" w:sz="0" w:space="0" w:color="auto"/>
      </w:divBdr>
    </w:div>
    <w:div w:id="2061587645">
      <w:marLeft w:val="0"/>
      <w:marRight w:val="0"/>
      <w:marTop w:val="0"/>
      <w:marBottom w:val="0"/>
      <w:divBdr>
        <w:top w:val="none" w:sz="0" w:space="0" w:color="auto"/>
        <w:left w:val="none" w:sz="0" w:space="0" w:color="auto"/>
        <w:bottom w:val="none" w:sz="0" w:space="0" w:color="auto"/>
        <w:right w:val="none" w:sz="0" w:space="0" w:color="auto"/>
      </w:divBdr>
    </w:div>
    <w:div w:id="209874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8B78-AA5E-49ED-8CC0-95EC9D841508}"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US"/>
        </a:p>
      </dgm:t>
    </dgm:pt>
    <dgm:pt modelId="{C9090AD9-C53B-449F-A9B1-975CC05D1333}">
      <dgm:prSet phldrT="[Text]"/>
      <dgm:spPr/>
      <dgm:t>
        <a:bodyPr/>
        <a:lstStyle/>
        <a:p>
          <a:r>
            <a:rPr lang="en-US"/>
            <a:t>Lorem Ipsum</a:t>
          </a:r>
        </a:p>
      </dgm:t>
    </dgm:pt>
    <dgm:pt modelId="{582060FC-2B3F-4E6A-9DB3-B1FC3B3532F7}" type="parTrans" cxnId="{660BD4E2-0A96-462C-A077-5E80B6B8193A}">
      <dgm:prSet/>
      <dgm:spPr/>
      <dgm:t>
        <a:bodyPr/>
        <a:lstStyle/>
        <a:p>
          <a:endParaRPr lang="en-US"/>
        </a:p>
      </dgm:t>
    </dgm:pt>
    <dgm:pt modelId="{3931D64A-1E43-4BF3-9850-2D5533EC0FD6}" type="sibTrans" cxnId="{660BD4E2-0A96-462C-A077-5E80B6B8193A}">
      <dgm:prSet/>
      <dgm:spPr/>
      <dgm:t>
        <a:bodyPr/>
        <a:lstStyle/>
        <a:p>
          <a:endParaRPr lang="en-US"/>
        </a:p>
      </dgm:t>
    </dgm:pt>
    <dgm:pt modelId="{EF830AD5-8A5F-465D-AB91-023710E44239}">
      <dgm:prSet phldrT="[Text]"/>
      <dgm:spPr/>
      <dgm:t>
        <a:bodyPr/>
        <a:lstStyle/>
        <a:p>
          <a:r>
            <a:rPr lang="en-US"/>
            <a:t>Dolor Sit Amet</a:t>
          </a:r>
        </a:p>
      </dgm:t>
    </dgm:pt>
    <dgm:pt modelId="{6B29DC4D-AD26-46A6-98F7-FA0D13B97374}" type="parTrans" cxnId="{4175A947-52C7-4594-8DE3-70147EC019F7}">
      <dgm:prSet/>
      <dgm:spPr/>
      <dgm:t>
        <a:bodyPr/>
        <a:lstStyle/>
        <a:p>
          <a:endParaRPr lang="en-US"/>
        </a:p>
      </dgm:t>
    </dgm:pt>
    <dgm:pt modelId="{B8125C24-2A6E-4AA6-8630-F515A01168E3}" type="sibTrans" cxnId="{4175A947-52C7-4594-8DE3-70147EC019F7}">
      <dgm:prSet/>
      <dgm:spPr/>
      <dgm:t>
        <a:bodyPr/>
        <a:lstStyle/>
        <a:p>
          <a:endParaRPr lang="en-US"/>
        </a:p>
      </dgm:t>
    </dgm:pt>
    <dgm:pt modelId="{BACB4364-94A2-4C0C-89DD-CBF6F47DE60E}" type="pres">
      <dgm:prSet presAssocID="{A95E8B78-AA5E-49ED-8CC0-95EC9D841508}" presName="Name0" presStyleCnt="0">
        <dgm:presLayoutVars>
          <dgm:dir/>
          <dgm:resizeHandles val="exact"/>
        </dgm:presLayoutVars>
      </dgm:prSet>
      <dgm:spPr/>
    </dgm:pt>
    <dgm:pt modelId="{30882AA9-7071-451A-A22F-94C06104B826}" type="pres">
      <dgm:prSet presAssocID="{A95E8B78-AA5E-49ED-8CC0-95EC9D841508}" presName="node1" presStyleLbl="node1" presStyleIdx="0" presStyleCnt="2">
        <dgm:presLayoutVars>
          <dgm:bulletEnabled val="1"/>
        </dgm:presLayoutVars>
      </dgm:prSet>
      <dgm:spPr/>
    </dgm:pt>
    <dgm:pt modelId="{C2B22BFE-E352-4069-80CE-BFD774BD828B}" type="pres">
      <dgm:prSet presAssocID="{A95E8B78-AA5E-49ED-8CC0-95EC9D841508}" presName="sibTrans" presStyleLbl="bgShp" presStyleIdx="0" presStyleCnt="1"/>
      <dgm:spPr/>
    </dgm:pt>
    <dgm:pt modelId="{CFC4CB51-3E4E-4CCB-9B29-A9FA607CA3B6}" type="pres">
      <dgm:prSet presAssocID="{A95E8B78-AA5E-49ED-8CC0-95EC9D841508}" presName="node2" presStyleLbl="node1" presStyleIdx="1" presStyleCnt="2">
        <dgm:presLayoutVars>
          <dgm:bulletEnabled val="1"/>
        </dgm:presLayoutVars>
      </dgm:prSet>
      <dgm:spPr/>
    </dgm:pt>
    <dgm:pt modelId="{BE33E778-CE41-46AE-820B-872A9AB25B99}" type="pres">
      <dgm:prSet presAssocID="{A95E8B78-AA5E-49ED-8CC0-95EC9D841508}" presName="sp1" presStyleCnt="0"/>
      <dgm:spPr/>
    </dgm:pt>
    <dgm:pt modelId="{DBD0E0EC-6F68-4235-AACA-7CC9F50FAD00}" type="pres">
      <dgm:prSet presAssocID="{A95E8B78-AA5E-49ED-8CC0-95EC9D841508}" presName="sp2" presStyleCnt="0"/>
      <dgm:spPr/>
    </dgm:pt>
  </dgm:ptLst>
  <dgm:cxnLst>
    <dgm:cxn modelId="{20F1BF10-78D9-42F6-956E-10FEA4A205B7}" type="presOf" srcId="{C9090AD9-C53B-449F-A9B1-975CC05D1333}" destId="{30882AA9-7071-451A-A22F-94C06104B826}" srcOrd="0" destOrd="0" presId="urn:microsoft.com/office/officeart/2005/8/layout/cycle3"/>
    <dgm:cxn modelId="{D1F82B22-8AF1-4254-B0BD-883019ADE14F}" type="presOf" srcId="{3931D64A-1E43-4BF3-9850-2D5533EC0FD6}" destId="{C2B22BFE-E352-4069-80CE-BFD774BD828B}" srcOrd="0" destOrd="0" presId="urn:microsoft.com/office/officeart/2005/8/layout/cycle3"/>
    <dgm:cxn modelId="{4175A947-52C7-4594-8DE3-70147EC019F7}" srcId="{A95E8B78-AA5E-49ED-8CC0-95EC9D841508}" destId="{EF830AD5-8A5F-465D-AB91-023710E44239}" srcOrd="1" destOrd="0" parTransId="{6B29DC4D-AD26-46A6-98F7-FA0D13B97374}" sibTransId="{B8125C24-2A6E-4AA6-8630-F515A01168E3}"/>
    <dgm:cxn modelId="{81241ABD-4851-4FA9-B179-3C943CF26D83}" type="presOf" srcId="{A95E8B78-AA5E-49ED-8CC0-95EC9D841508}" destId="{BACB4364-94A2-4C0C-89DD-CBF6F47DE60E}" srcOrd="0" destOrd="0" presId="urn:microsoft.com/office/officeart/2005/8/layout/cycle3"/>
    <dgm:cxn modelId="{660BD4E2-0A96-462C-A077-5E80B6B8193A}" srcId="{A95E8B78-AA5E-49ED-8CC0-95EC9D841508}" destId="{C9090AD9-C53B-449F-A9B1-975CC05D1333}" srcOrd="0" destOrd="0" parTransId="{582060FC-2B3F-4E6A-9DB3-B1FC3B3532F7}" sibTransId="{3931D64A-1E43-4BF3-9850-2D5533EC0FD6}"/>
    <dgm:cxn modelId="{A61E7EED-8061-447C-B7FC-3172E180B93E}" type="presOf" srcId="{EF830AD5-8A5F-465D-AB91-023710E44239}" destId="{CFC4CB51-3E4E-4CCB-9B29-A9FA607CA3B6}" srcOrd="0" destOrd="0" presId="urn:microsoft.com/office/officeart/2005/8/layout/cycle3"/>
    <dgm:cxn modelId="{2E3CFEF1-40A7-494A-A65F-145C9FBA116F}" type="presParOf" srcId="{BACB4364-94A2-4C0C-89DD-CBF6F47DE60E}" destId="{30882AA9-7071-451A-A22F-94C06104B826}" srcOrd="0" destOrd="0" presId="urn:microsoft.com/office/officeart/2005/8/layout/cycle3"/>
    <dgm:cxn modelId="{1C929D78-7435-4984-8AA8-2E520DA8E801}" type="presParOf" srcId="{BACB4364-94A2-4C0C-89DD-CBF6F47DE60E}" destId="{C2B22BFE-E352-4069-80CE-BFD774BD828B}" srcOrd="1" destOrd="0" presId="urn:microsoft.com/office/officeart/2005/8/layout/cycle3"/>
    <dgm:cxn modelId="{7C26DEF5-BDA6-4DD6-8E23-75A0F265206D}" type="presParOf" srcId="{BACB4364-94A2-4C0C-89DD-CBF6F47DE60E}" destId="{CFC4CB51-3E4E-4CCB-9B29-A9FA607CA3B6}" srcOrd="2" destOrd="0" presId="urn:microsoft.com/office/officeart/2005/8/layout/cycle3"/>
    <dgm:cxn modelId="{D393FB13-FEC7-4C66-B5D1-CCE5DCA2B31C}" type="presParOf" srcId="{BACB4364-94A2-4C0C-89DD-CBF6F47DE60E}" destId="{BE33E778-CE41-46AE-820B-872A9AB25B99}" srcOrd="3" destOrd="0" presId="urn:microsoft.com/office/officeart/2005/8/layout/cycle3"/>
    <dgm:cxn modelId="{8E1A417F-5EF9-4AD8-AC7F-770CC3FFC710}" type="presParOf" srcId="{BACB4364-94A2-4C0C-89DD-CBF6F47DE60E}" destId="{DBD0E0EC-6F68-4235-AACA-7CC9F50FAD00}" srcOrd="4"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B22BFE-E352-4069-80CE-BFD774BD828B}">
      <dsp:nvSpPr>
        <dsp:cNvPr id="0" name=""/>
        <dsp:cNvSpPr/>
      </dsp:nvSpPr>
      <dsp:spPr>
        <a:xfrm>
          <a:off x="920302" y="-130394"/>
          <a:ext cx="3200024" cy="3200024"/>
        </a:xfrm>
        <a:prstGeom prst="circularArrow">
          <a:avLst>
            <a:gd name="adj1" fmla="val 5310"/>
            <a:gd name="adj2" fmla="val 343918"/>
            <a:gd name="adj3" fmla="val 12695751"/>
            <a:gd name="adj4" fmla="val 18075192"/>
            <a:gd name="adj5" fmla="val 6195"/>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0882AA9-7071-451A-A22F-94C06104B826}">
      <dsp:nvSpPr>
        <dsp:cNvPr id="0" name=""/>
        <dsp:cNvSpPr/>
      </dsp:nvSpPr>
      <dsp:spPr>
        <a:xfrm>
          <a:off x="1461668" y="0"/>
          <a:ext cx="2117293" cy="105864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Lorem Ipsum</a:t>
          </a:r>
        </a:p>
      </dsp:txBody>
      <dsp:txXfrm>
        <a:off x="1513347" y="51679"/>
        <a:ext cx="2013935" cy="955288"/>
      </dsp:txXfrm>
    </dsp:sp>
    <dsp:sp modelId="{CFC4CB51-3E4E-4CCB-9B29-A9FA607CA3B6}">
      <dsp:nvSpPr>
        <dsp:cNvPr id="0" name=""/>
        <dsp:cNvSpPr/>
      </dsp:nvSpPr>
      <dsp:spPr>
        <a:xfrm>
          <a:off x="1461668" y="1882038"/>
          <a:ext cx="2117293" cy="105864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Dolor Sit Amet</a:t>
          </a:r>
        </a:p>
      </dsp:txBody>
      <dsp:txXfrm>
        <a:off x="1513347" y="1933717"/>
        <a:ext cx="2013935" cy="95528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Book</b:SourceType>
    <b:Guid>{8DD74388-BF58-4F00-9378-BA597E2236A1}</b:Guid>
    <b:Title>Pengembangan Sistem Aggregator Berita Bahasa Indonesia Dengan Klasifikasi Berbasis Naive Bayes Dan Clustering Berbasis Non-Negative Matrix Factorization</b:Title>
    <b:Year>2010</b:Year>
    <b:Author>
      <b:Author>
        <b:NameList>
          <b:Person>
            <b:Last>Natasha</b:Last>
          </b:Person>
        </b:NameList>
      </b:Author>
    </b:Author>
    <b:City>Depok</b:City>
    <b:Publisher>Universitas Indonesia</b:Publisher>
    <b:RefOrder>1</b:RefOrder>
  </b:Source>
  <b:Source>
    <b:Tag>Lou09</b:Tag>
    <b:SourceType>Book</b:SourceType>
    <b:Guid>{AAF0F1A2-14AD-4CE9-B5FA-92174BE9DF52}</b:Guid>
    <b:Author>
      <b:Author>
        <b:NameList>
          <b:Person>
            <b:Last>Louvan</b:Last>
            <b:First>Samuel</b:First>
          </b:Person>
        </b:NameList>
      </b:Author>
    </b:Author>
    <b:Title>Extracting The Main Content From Web Documents</b:Title>
    <b:Year>2009</b:Year>
    <b:City>Eindhoven</b:City>
    <b:Publisher>Eindhoven University of Technology</b:Publisher>
    <b:RefOrder>2</b:RefOrder>
  </b:Source>
</b:Sources>
</file>

<file path=customXml/itemProps1.xml><?xml version="1.0" encoding="utf-8"?>
<ds:datastoreItem xmlns:ds="http://schemas.openxmlformats.org/officeDocument/2006/customXml" ds:itemID="{593ABA13-D2EF-4255-877C-521468CE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31</Pages>
  <Words>7161</Words>
  <Characters>40824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1</vt:lpstr>
    </vt:vector>
  </TitlesOfParts>
  <Company>Hamidy Corp.</Company>
  <LinksUpToDate>false</LinksUpToDate>
  <CharactersWithSpaces>47890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Gilang Mentari Hamidy</dc:creator>
  <cp:keywords/>
  <dc:description/>
  <cp:lastModifiedBy>inacbg</cp:lastModifiedBy>
  <cp:revision>2</cp:revision>
  <dcterms:created xsi:type="dcterms:W3CDTF">2014-02-08T00:01:00Z</dcterms:created>
  <dcterms:modified xsi:type="dcterms:W3CDTF">2022-02-04T01:10:00Z</dcterms:modified>
</cp:coreProperties>
</file>